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04632" w14:textId="2A3F340B" w:rsidR="00F02998" w:rsidRPr="00E41B57" w:rsidRDefault="00343292" w:rsidP="006615C9">
      <w:pPr>
        <w:spacing w:line="480" w:lineRule="auto"/>
      </w:pPr>
      <w:r w:rsidRPr="00C87886">
        <w:rPr>
          <w:b/>
          <w:bCs/>
        </w:rPr>
        <w:t>Abstract</w:t>
      </w:r>
    </w:p>
    <w:p w14:paraId="3A90542D" w14:textId="77709165" w:rsidR="00E048D3" w:rsidRDefault="0011794C" w:rsidP="006615C9">
      <w:pPr>
        <w:spacing w:line="480" w:lineRule="auto"/>
      </w:pPr>
      <w:r w:rsidRPr="00E41B57">
        <w:t xml:space="preserve">Viral </w:t>
      </w:r>
      <w:r w:rsidR="00E10861">
        <w:t xml:space="preserve">insect-borne </w:t>
      </w:r>
      <w:r w:rsidR="008E09E4" w:rsidRPr="00E41B57">
        <w:t>plant</w:t>
      </w:r>
      <w:r w:rsidRPr="00E41B57">
        <w:t xml:space="preserve"> pathogens</w:t>
      </w:r>
      <w:r w:rsidR="008E09E4" w:rsidRPr="00E41B57">
        <w:t xml:space="preserve"> have devastating impacts </w:t>
      </w:r>
      <w:r w:rsidR="00E10861">
        <w:t>i</w:t>
      </w:r>
      <w:r w:rsidR="008E09E4" w:rsidRPr="00E41B57">
        <w:t>n agr</w:t>
      </w:r>
      <w:r w:rsidR="00E10861">
        <w:t>oecos</w:t>
      </w:r>
      <w:r w:rsidR="008E09E4" w:rsidRPr="00E41B57">
        <w:t>ystems</w:t>
      </w:r>
      <w:r w:rsidR="00581CD5" w:rsidRPr="00E41B57">
        <w:t xml:space="preserve">. </w:t>
      </w:r>
      <w:r w:rsidR="00E10861">
        <w:t>V</w:t>
      </w:r>
      <w:r w:rsidR="001D054B">
        <w:t>ector-borne pathogens</w:t>
      </w:r>
      <w:r w:rsidR="005409FF">
        <w:t xml:space="preserve"> </w:t>
      </w:r>
      <w:r w:rsidR="00E10861">
        <w:t xml:space="preserve">are often transmitted by generalist insects that </w:t>
      </w:r>
      <w:r w:rsidR="005409FF">
        <w:t>mov</w:t>
      </w:r>
      <w:r w:rsidR="001D054B">
        <w:t>e</w:t>
      </w:r>
      <w:r w:rsidR="005409FF">
        <w:t xml:space="preserve"> </w:t>
      </w:r>
      <w:r w:rsidR="00E10861">
        <w:t xml:space="preserve">between non-crop (weedy) and crop hosts. </w:t>
      </w:r>
      <w:r w:rsidR="00563C43">
        <w:t>I</w:t>
      </w:r>
      <w:r w:rsidR="001D054B">
        <w:t>nsect vector</w:t>
      </w:r>
      <w:r w:rsidR="00746B6F">
        <w:t xml:space="preserve">s </w:t>
      </w:r>
      <w:r w:rsidR="001D054B">
        <w:t>can have wide diet breadth</w:t>
      </w:r>
      <w:r w:rsidR="004E4DDA">
        <w:t>s</w:t>
      </w:r>
      <w:r w:rsidR="00E10861">
        <w:t>, but it is often unknown which hosts serve as pathogen reservoirs and whether vector abundance in non-crop hosts is predictive of outbreaks in crops</w:t>
      </w:r>
      <w:r w:rsidR="001D054B">
        <w:t xml:space="preserve">. </w:t>
      </w:r>
      <w:r w:rsidR="00E10861">
        <w:t xml:space="preserve">We addressed these issues by </w:t>
      </w:r>
      <w:r w:rsidR="001D054B">
        <w:t>l</w:t>
      </w:r>
      <w:r w:rsidR="00E10861">
        <w:t xml:space="preserve">inking field </w:t>
      </w:r>
      <w:r w:rsidR="001D054B">
        <w:t xml:space="preserve">surveys </w:t>
      </w:r>
      <w:r w:rsidR="00E10861">
        <w:t xml:space="preserve">of an aphid vector and plant virus with statistical models to develop </w:t>
      </w:r>
      <w:r w:rsidR="00330C41">
        <w:t>risk assessment</w:t>
      </w:r>
      <w:r w:rsidR="00E10861">
        <w:t>s</w:t>
      </w:r>
      <w:r w:rsidR="00330C41">
        <w:t xml:space="preserve"> for </w:t>
      </w:r>
      <w:r w:rsidR="001D054B">
        <w:t>legume</w:t>
      </w:r>
      <w:r w:rsidR="00E10861">
        <w:t xml:space="preserve"> crop</w:t>
      </w:r>
      <w:r w:rsidR="001D054B">
        <w:t>s</w:t>
      </w:r>
      <w:r w:rsidR="00330C41">
        <w:t>.</w:t>
      </w:r>
      <w:r w:rsidR="00330C41" w:rsidRPr="00E41B57">
        <w:t xml:space="preserve"> </w:t>
      </w:r>
      <w:r w:rsidR="00E10861">
        <w:t xml:space="preserve">In the Pacific Northwest USA, </w:t>
      </w:r>
      <w:r w:rsidR="00FF4BC9">
        <w:t>t</w:t>
      </w:r>
      <w:r w:rsidR="00250D0C" w:rsidRPr="00E41B57">
        <w:t xml:space="preserve">he </w:t>
      </w:r>
      <w:r w:rsidR="43E08BA8" w:rsidRPr="7F717119">
        <w:t>p</w:t>
      </w:r>
      <w:r w:rsidR="00250D0C" w:rsidRPr="7F717119">
        <w:t>ea</w:t>
      </w:r>
      <w:r w:rsidR="00250D0C" w:rsidRPr="00E41B57">
        <w:t xml:space="preserve"> aphid (</w:t>
      </w:r>
      <w:r w:rsidR="004F5FE5" w:rsidRPr="00E41B57">
        <w:rPr>
          <w:i/>
          <w:iCs/>
        </w:rPr>
        <w:t xml:space="preserve">Acyrthosiphon </w:t>
      </w:r>
      <w:r w:rsidR="00250D0C" w:rsidRPr="00E41B57">
        <w:rPr>
          <w:i/>
          <w:iCs/>
        </w:rPr>
        <w:t>pisum</w:t>
      </w:r>
      <w:r w:rsidR="004E4DDA">
        <w:t>)</w:t>
      </w:r>
      <w:r w:rsidR="00DC1384">
        <w:t xml:space="preserve"> is a</w:t>
      </w:r>
      <w:r w:rsidR="00E10861">
        <w:t xml:space="preserve"> key virus vector with </w:t>
      </w:r>
      <w:r w:rsidR="00277BDD" w:rsidRPr="7F717119">
        <w:t>a</w:t>
      </w:r>
      <w:r w:rsidR="2BF65715" w:rsidRPr="7F717119">
        <w:t xml:space="preserve"> </w:t>
      </w:r>
      <w:r w:rsidR="00277BDD" w:rsidRPr="00E41B57">
        <w:t xml:space="preserve">wide </w:t>
      </w:r>
      <w:r w:rsidR="00E10861">
        <w:t>host r</w:t>
      </w:r>
      <w:r w:rsidR="001D054B">
        <w:t>ange</w:t>
      </w:r>
      <w:r w:rsidR="00E10861">
        <w:t>; in 2018 w</w:t>
      </w:r>
      <w:r w:rsidR="00E10861" w:rsidRPr="00E41B57">
        <w:t xml:space="preserve">e </w:t>
      </w:r>
      <w:r w:rsidR="008D4F7B" w:rsidRPr="00E41B57">
        <w:t xml:space="preserve">completed a </w:t>
      </w:r>
      <w:r w:rsidR="00E10861">
        <w:t xml:space="preserve">65-site survey where aphids were surveyed in </w:t>
      </w:r>
      <w:r w:rsidR="00E10861" w:rsidRPr="00E41B57">
        <w:t xml:space="preserve">weedy </w:t>
      </w:r>
      <w:r w:rsidR="00E10861">
        <w:t xml:space="preserve">legumes </w:t>
      </w:r>
      <w:r w:rsidR="00E10861" w:rsidRPr="00E41B57">
        <w:t xml:space="preserve">within and outside dry pea </w:t>
      </w:r>
      <w:r w:rsidR="00E10861">
        <w:t>fields</w:t>
      </w:r>
      <w:r w:rsidR="00E10861" w:rsidRPr="00E41B57">
        <w:t xml:space="preserve">. </w:t>
      </w:r>
      <w:r w:rsidR="00E10861">
        <w:t xml:space="preserve">We quantified the abundance of pea aphids on seventeen hosts, and plant tissue was tested for </w:t>
      </w:r>
      <w:r w:rsidR="00746B6F" w:rsidRPr="0097636F">
        <w:rPr>
          <w:i/>
          <w:iCs/>
        </w:rPr>
        <w:t xml:space="preserve">Pea </w:t>
      </w:r>
      <w:r w:rsidR="11AF6012" w:rsidRPr="0097636F">
        <w:rPr>
          <w:i/>
          <w:iCs/>
        </w:rPr>
        <w:t>enation mosaic virus</w:t>
      </w:r>
      <w:r w:rsidR="11AF6012" w:rsidRPr="7F717119">
        <w:t xml:space="preserve"> (</w:t>
      </w:r>
      <w:r w:rsidR="00165330" w:rsidRPr="00E41B57">
        <w:t>PEMV</w:t>
      </w:r>
      <w:r w:rsidR="32E11F9B" w:rsidRPr="7F717119">
        <w:t>)</w:t>
      </w:r>
      <w:r w:rsidR="00165330" w:rsidRPr="7F717119">
        <w:t>,</w:t>
      </w:r>
      <w:r w:rsidR="00165330" w:rsidRPr="00E41B57">
        <w:t xml:space="preserve"> </w:t>
      </w:r>
      <w:r w:rsidR="00E10861">
        <w:t>a pathogen that causes considerable</w:t>
      </w:r>
      <w:r w:rsidR="00FF4BC9">
        <w:t xml:space="preserve"> </w:t>
      </w:r>
      <w:r w:rsidR="00E10861">
        <w:t xml:space="preserve">yield </w:t>
      </w:r>
      <w:r w:rsidR="00FF4BC9">
        <w:t xml:space="preserve">losses </w:t>
      </w:r>
      <w:r w:rsidR="00E10861">
        <w:t>in certain years</w:t>
      </w:r>
      <w:r w:rsidR="006B0C6C" w:rsidRPr="00E41B57">
        <w:t xml:space="preserve">. </w:t>
      </w:r>
      <w:r w:rsidR="00E10861">
        <w:t>H</w:t>
      </w:r>
      <w:r w:rsidR="001D2A27" w:rsidRPr="00E41B57">
        <w:t xml:space="preserve">igh densities of </w:t>
      </w:r>
      <w:r w:rsidR="001D2A27" w:rsidRPr="00E41B57">
        <w:rPr>
          <w:i/>
          <w:iCs/>
        </w:rPr>
        <w:t>A. pisum</w:t>
      </w:r>
      <w:r w:rsidR="003201E2">
        <w:t xml:space="preserve"> </w:t>
      </w:r>
      <w:r w:rsidR="001D2A27" w:rsidRPr="00E41B57">
        <w:t xml:space="preserve">were </w:t>
      </w:r>
      <w:r w:rsidR="009E5DFE">
        <w:t>found exclusively in habitats</w:t>
      </w:r>
      <w:r w:rsidR="001D2A27" w:rsidRPr="00E41B57">
        <w:t xml:space="preserve"> dominated by </w:t>
      </w:r>
      <w:r w:rsidR="67E506A9" w:rsidRPr="7F717119">
        <w:t>h</w:t>
      </w:r>
      <w:r w:rsidR="001D2A27" w:rsidRPr="7F717119">
        <w:t>airy</w:t>
      </w:r>
      <w:r w:rsidR="001D2A27" w:rsidRPr="00E41B57">
        <w:t xml:space="preserve"> vetch (</w:t>
      </w:r>
      <w:r w:rsidR="001D2A27" w:rsidRPr="00E41B57">
        <w:rPr>
          <w:i/>
          <w:iCs/>
        </w:rPr>
        <w:t xml:space="preserve">Vicia </w:t>
      </w:r>
      <w:proofErr w:type="spellStart"/>
      <w:r w:rsidR="001D2A27" w:rsidRPr="00E41B57">
        <w:rPr>
          <w:i/>
          <w:iCs/>
        </w:rPr>
        <w:t>villosa</w:t>
      </w:r>
      <w:proofErr w:type="spellEnd"/>
      <w:r w:rsidR="001D2A27" w:rsidRPr="00E41B57">
        <w:t>)</w:t>
      </w:r>
      <w:r w:rsidR="00B15CB1">
        <w:t xml:space="preserve">, which </w:t>
      </w:r>
      <w:r w:rsidR="001D2A27" w:rsidRPr="00E41B57">
        <w:t>was</w:t>
      </w:r>
      <w:r w:rsidR="00B15CB1">
        <w:t xml:space="preserve"> </w:t>
      </w:r>
      <w:r w:rsidR="001D2A27" w:rsidRPr="00E41B57">
        <w:t xml:space="preserve">the only </w:t>
      </w:r>
      <w:r w:rsidR="005B4CA8" w:rsidRPr="00E41B57">
        <w:t xml:space="preserve">legume other than cultivated pulses </w:t>
      </w:r>
      <w:r w:rsidR="00372244">
        <w:t>where PEMV was detected</w:t>
      </w:r>
      <w:r w:rsidR="009E5DFE">
        <w:t>. Our results indicate</w:t>
      </w:r>
      <w:r w:rsidR="000877D5" w:rsidRPr="00E41B57">
        <w:t xml:space="preserve"> that </w:t>
      </w:r>
      <w:r w:rsidR="000877D5" w:rsidRPr="00E41B57">
        <w:rPr>
          <w:i/>
          <w:iCs/>
        </w:rPr>
        <w:t xml:space="preserve">V. </w:t>
      </w:r>
      <w:proofErr w:type="spellStart"/>
      <w:r w:rsidR="000877D5" w:rsidRPr="00E41B57">
        <w:rPr>
          <w:i/>
          <w:iCs/>
        </w:rPr>
        <w:t>villosa</w:t>
      </w:r>
      <w:proofErr w:type="spellEnd"/>
      <w:r w:rsidR="000877D5" w:rsidRPr="00E41B57">
        <w:rPr>
          <w:i/>
          <w:iCs/>
        </w:rPr>
        <w:t xml:space="preserve"> </w:t>
      </w:r>
      <w:r w:rsidR="009E5DFE">
        <w:t xml:space="preserve">is a </w:t>
      </w:r>
      <w:r w:rsidR="00E10861">
        <w:t xml:space="preserve">key </w:t>
      </w:r>
      <w:r w:rsidR="009E5DFE">
        <w:t>alternative</w:t>
      </w:r>
      <w:r w:rsidR="000877D5" w:rsidRPr="00E41B57">
        <w:t xml:space="preserve"> host for PEMV</w:t>
      </w:r>
      <w:r w:rsidR="00E10861">
        <w:t>,</w:t>
      </w:r>
      <w:r w:rsidR="003F5B32">
        <w:t xml:space="preserve"> a</w:t>
      </w:r>
      <w:r w:rsidR="00E10861">
        <w:t xml:space="preserve">nd that </w:t>
      </w:r>
      <w:r w:rsidR="009E5DFE">
        <w:t xml:space="preserve">pest management practices in this region </w:t>
      </w:r>
      <w:r w:rsidR="00E10861">
        <w:t xml:space="preserve">should </w:t>
      </w:r>
      <w:r w:rsidR="009E5DFE">
        <w:t xml:space="preserve">consider the </w:t>
      </w:r>
      <w:r w:rsidR="00E10861">
        <w:t xml:space="preserve">distribution and abundance of this weedy host in </w:t>
      </w:r>
      <w:r w:rsidR="009E5DFE">
        <w:t>viral disease mitigation efforts</w:t>
      </w:r>
      <w:r w:rsidR="00E10861">
        <w:t xml:space="preserve"> for legume crops</w:t>
      </w:r>
      <w:r w:rsidR="009E5DFE">
        <w:t>.</w:t>
      </w:r>
    </w:p>
    <w:p w14:paraId="79B10576" w14:textId="77777777" w:rsidR="00E10861" w:rsidRDefault="00E10861" w:rsidP="006615C9">
      <w:pPr>
        <w:spacing w:line="480" w:lineRule="auto"/>
      </w:pPr>
    </w:p>
    <w:p w14:paraId="2BDB2F11" w14:textId="5565C46A" w:rsidR="00EA76A8" w:rsidRPr="00E41B57" w:rsidRDefault="00E048D3" w:rsidP="006615C9">
      <w:pPr>
        <w:spacing w:line="480" w:lineRule="auto"/>
      </w:pPr>
      <w:r w:rsidRPr="009E5DFE">
        <w:rPr>
          <w:b/>
          <w:bCs/>
        </w:rPr>
        <w:t>Keywords:</w:t>
      </w:r>
      <w:r w:rsidR="009E5DFE">
        <w:t xml:space="preserve"> Aphids, legumes, plant viruses, reservoirs, non-crop hosts</w:t>
      </w:r>
      <w:r w:rsidR="00EA76A8" w:rsidRPr="00E41B57">
        <w:br w:type="page"/>
      </w:r>
    </w:p>
    <w:p w14:paraId="1BA2E52A" w14:textId="32BE8931" w:rsidR="00646719" w:rsidRPr="00066103" w:rsidRDefault="00646719" w:rsidP="006615C9">
      <w:pPr>
        <w:spacing w:line="480" w:lineRule="auto"/>
        <w:rPr>
          <w:b/>
          <w:bCs/>
        </w:rPr>
      </w:pPr>
      <w:r w:rsidRPr="00066103">
        <w:rPr>
          <w:b/>
          <w:bCs/>
        </w:rPr>
        <w:lastRenderedPageBreak/>
        <w:t>Introduction</w:t>
      </w:r>
    </w:p>
    <w:p w14:paraId="018BE976" w14:textId="15401846" w:rsidR="00AE0EB1" w:rsidRDefault="00646719" w:rsidP="006615C9">
      <w:pPr>
        <w:spacing w:line="480" w:lineRule="auto"/>
        <w:ind w:firstLine="540"/>
      </w:pPr>
      <w:r w:rsidRPr="00E41B57">
        <w:t>Plant viruses c</w:t>
      </w:r>
      <w:r w:rsidR="00E10861">
        <w:t xml:space="preserve">ause </w:t>
      </w:r>
      <w:r w:rsidRPr="00E41B57">
        <w:t>an average 10% reduction in global agricultur</w:t>
      </w:r>
      <w:r w:rsidR="00E10861">
        <w:t>al</w:t>
      </w:r>
      <w:r w:rsidRPr="00E41B57">
        <w:t xml:space="preserve"> productivity</w:t>
      </w:r>
      <w:r w:rsidR="00FC5CE4">
        <w:t>,</w:t>
      </w:r>
      <w:r w:rsidR="00841D54">
        <w:t xml:space="preserve"> </w:t>
      </w:r>
      <w:r w:rsidR="00E10861">
        <w:t xml:space="preserve">which translates to </w:t>
      </w:r>
      <w:r w:rsidR="00841D54">
        <w:t>global</w:t>
      </w:r>
      <w:r w:rsidR="00841D54" w:rsidRPr="00DA5D7D">
        <w:t xml:space="preserve"> economic </w:t>
      </w:r>
      <w:r w:rsidR="00841D54">
        <w:t>loss</w:t>
      </w:r>
      <w:r w:rsidR="00E10861">
        <w:t>es</w:t>
      </w:r>
      <w:r w:rsidR="00841D54">
        <w:t xml:space="preserve"> of </w:t>
      </w:r>
      <w:r w:rsidR="00FC5CE4">
        <w:t xml:space="preserve">more than </w:t>
      </w:r>
      <w:r w:rsidR="00841D54" w:rsidRPr="00DA5D7D">
        <w:t>US</w:t>
      </w:r>
      <w:r w:rsidR="00E10861">
        <w:t xml:space="preserve"> </w:t>
      </w:r>
      <w:r w:rsidR="00841D54" w:rsidRPr="00DA5D7D">
        <w:t>$30 billion</w:t>
      </w:r>
      <w:r w:rsidR="00841D54">
        <w:t xml:space="preserve"> </w:t>
      </w:r>
      <w:r w:rsidR="00841D54" w:rsidRPr="00DA5D7D">
        <w:t>annually</w:t>
      </w:r>
      <w:r w:rsidR="00841D54">
        <w:t xml:space="preserve"> </w:t>
      </w:r>
      <w:r w:rsidRPr="00E41B57">
        <w:t>(Strange &amp; Scott 2005</w:t>
      </w:r>
      <w:r w:rsidR="00841D54">
        <w:t xml:space="preserve">, </w:t>
      </w:r>
      <w:r w:rsidR="00841D54" w:rsidRPr="00841D54">
        <w:t>Jones</w:t>
      </w:r>
      <w:r w:rsidR="00841D54">
        <w:t xml:space="preserve"> 2021</w:t>
      </w:r>
      <w:r w:rsidRPr="00E41B57">
        <w:t xml:space="preserve">). </w:t>
      </w:r>
      <w:r w:rsidR="006D1E6A">
        <w:t>M</w:t>
      </w:r>
      <w:r w:rsidRPr="00E41B57">
        <w:t xml:space="preserve">ost </w:t>
      </w:r>
      <w:r w:rsidR="00E10861">
        <w:t>crop plant</w:t>
      </w:r>
      <w:r w:rsidRPr="00E41B57">
        <w:t xml:space="preserve"> viruses require insects for transmission</w:t>
      </w:r>
      <w:r w:rsidR="006D1E6A">
        <w:t>, especially phloem-feeding Hemipterans like aphids</w:t>
      </w:r>
      <w:r w:rsidRPr="00E41B57">
        <w:t xml:space="preserve"> (Power 2000; </w:t>
      </w:r>
      <w:proofErr w:type="spellStart"/>
      <w:r w:rsidRPr="00E41B57">
        <w:t>Hogenhout</w:t>
      </w:r>
      <w:proofErr w:type="spellEnd"/>
      <w:r w:rsidRPr="00E41B57">
        <w:t xml:space="preserve"> et al. 2008). </w:t>
      </w:r>
      <w:r w:rsidR="00E10861">
        <w:t>However, d</w:t>
      </w:r>
      <w:r w:rsidR="00E10861" w:rsidRPr="00E41B57">
        <w:t xml:space="preserve">espite </w:t>
      </w:r>
      <w:r w:rsidRPr="00E41B57">
        <w:t xml:space="preserve">the importance of vector-borne plant viruses in agriculture, our ability to predict </w:t>
      </w:r>
      <w:r w:rsidR="00E10861">
        <w:t>virus</w:t>
      </w:r>
      <w:r w:rsidRPr="00E41B57">
        <w:t xml:space="preserve"> occurrence across time and space remains poor</w:t>
      </w:r>
      <w:r w:rsidR="00E10861">
        <w:t xml:space="preserve"> for most pathosystems</w:t>
      </w:r>
      <w:r w:rsidRPr="00E41B57">
        <w:t xml:space="preserve">. Many vectors are generalists with a broad </w:t>
      </w:r>
      <w:r w:rsidR="00E10861">
        <w:t xml:space="preserve">host </w:t>
      </w:r>
      <w:r w:rsidR="00E10861" w:rsidRPr="00E41B57">
        <w:t>range</w:t>
      </w:r>
      <w:r w:rsidR="00E10861">
        <w:t xml:space="preserve"> that includes food and cover crops, </w:t>
      </w:r>
      <w:r w:rsidRPr="00E41B57">
        <w:t xml:space="preserve">agricultural weeds, and native plants (Mueller et al. </w:t>
      </w:r>
      <w:r w:rsidRPr="7F717119">
        <w:t>2012</w:t>
      </w:r>
      <w:r w:rsidR="3E02E7D8" w:rsidRPr="7F717119">
        <w:t xml:space="preserve">, </w:t>
      </w:r>
      <w:proofErr w:type="spellStart"/>
      <w:r w:rsidR="3E02E7D8" w:rsidRPr="7F717119">
        <w:t>Bommarco</w:t>
      </w:r>
      <w:proofErr w:type="spellEnd"/>
      <w:r w:rsidR="3E02E7D8" w:rsidRPr="7F717119">
        <w:t xml:space="preserve"> et al. 2007</w:t>
      </w:r>
      <w:r w:rsidRPr="7F717119">
        <w:t>).</w:t>
      </w:r>
      <w:r w:rsidRPr="00E41B57">
        <w:t xml:space="preserve"> </w:t>
      </w:r>
      <w:r w:rsidR="006D1E6A">
        <w:t>Identif</w:t>
      </w:r>
      <w:r w:rsidR="00E10861">
        <w:t xml:space="preserve">ying host </w:t>
      </w:r>
      <w:r w:rsidR="006D1E6A">
        <w:t xml:space="preserve">reservoirs is </w:t>
      </w:r>
      <w:r w:rsidR="00E10861">
        <w:t>key</w:t>
      </w:r>
      <w:r w:rsidR="006D1E6A">
        <w:t xml:space="preserve"> </w:t>
      </w:r>
      <w:r w:rsidR="00E10861">
        <w:t>to</w:t>
      </w:r>
      <w:r w:rsidR="006D1E6A">
        <w:t xml:space="preserve"> </w:t>
      </w:r>
      <w:r w:rsidR="00E10861">
        <w:t xml:space="preserve">determine </w:t>
      </w:r>
      <w:r w:rsidR="006D1E6A">
        <w:t>the source</w:t>
      </w:r>
      <w:r w:rsidR="00E10861">
        <w:t>(s)</w:t>
      </w:r>
      <w:r w:rsidR="006D1E6A">
        <w:t xml:space="preserve"> of vector</w:t>
      </w:r>
      <w:r w:rsidR="00E10861">
        <w:t>-</w:t>
      </w:r>
      <w:r w:rsidR="006D1E6A">
        <w:t>borne pathogens that</w:t>
      </w:r>
      <w:r w:rsidR="00622843">
        <w:t xml:space="preserve"> can</w:t>
      </w:r>
      <w:r w:rsidR="006D1E6A">
        <w:t xml:space="preserve"> outbreak in </w:t>
      </w:r>
      <w:r w:rsidR="00622843">
        <w:t xml:space="preserve">a </w:t>
      </w:r>
      <w:r w:rsidR="006D1E6A">
        <w:t>crop system (</w:t>
      </w:r>
      <w:r w:rsidR="006D1E6A" w:rsidRPr="00E41B57">
        <w:t>Peterson 2018</w:t>
      </w:r>
      <w:r w:rsidR="00887A00">
        <w:t xml:space="preserve">, </w:t>
      </w:r>
      <w:proofErr w:type="spellStart"/>
      <w:r w:rsidR="00887A00">
        <w:t>Gobatto</w:t>
      </w:r>
      <w:proofErr w:type="spellEnd"/>
      <w:r w:rsidR="00887A00">
        <w:t xml:space="preserve"> et al. 2019</w:t>
      </w:r>
      <w:r w:rsidR="006D1E6A">
        <w:t>).</w:t>
      </w:r>
    </w:p>
    <w:p w14:paraId="75ABFE73" w14:textId="094A000D" w:rsidR="0011034B" w:rsidRPr="00E41B57" w:rsidRDefault="00646719" w:rsidP="006615C9">
      <w:pPr>
        <w:spacing w:line="480" w:lineRule="auto"/>
        <w:ind w:firstLine="540"/>
      </w:pPr>
      <w:r w:rsidRPr="00E41B57">
        <w:t xml:space="preserve">Like their vectors, many crop </w:t>
      </w:r>
      <w:r w:rsidR="000216D0">
        <w:t xml:space="preserve">viruses </w:t>
      </w:r>
      <w:r w:rsidRPr="00E41B57">
        <w:t>occupy alternative hosts before infecting crop plants (Norris &amp; Kogan 2005)</w:t>
      </w:r>
      <w:r w:rsidR="000216D0">
        <w:t>.</w:t>
      </w:r>
      <w:r w:rsidRPr="00E41B57">
        <w:t xml:space="preserve"> </w:t>
      </w:r>
      <w:r w:rsidR="000216D0">
        <w:t>N</w:t>
      </w:r>
      <w:r w:rsidRPr="00E41B57">
        <w:t xml:space="preserve">on-crop hosts have been established as reservoirs for </w:t>
      </w:r>
      <w:r w:rsidR="00E10861">
        <w:t xml:space="preserve">insect vectors and vector-borne pathogens that infect </w:t>
      </w:r>
      <w:r w:rsidRPr="00E41B57">
        <w:t xml:space="preserve">annual crops </w:t>
      </w:r>
      <w:r w:rsidR="00E10861">
        <w:t xml:space="preserve">such as </w:t>
      </w:r>
      <w:r w:rsidRPr="00E41B57">
        <w:t>wheat, corn, and rice (Rashidi et al. 2020, Wu et al. 2020).</w:t>
      </w:r>
      <w:r w:rsidR="00FA4907">
        <w:t xml:space="preserve"> </w:t>
      </w:r>
      <w:r w:rsidR="00F75AFD">
        <w:t xml:space="preserve">The replication </w:t>
      </w:r>
      <w:r w:rsidR="0030419B">
        <w:t xml:space="preserve">and </w:t>
      </w:r>
      <w:r w:rsidR="00F75AFD">
        <w:t xml:space="preserve">spread of a plant virus </w:t>
      </w:r>
      <w:r w:rsidR="00E10861">
        <w:t>across</w:t>
      </w:r>
      <w:r w:rsidR="00F75AFD">
        <w:t xml:space="preserve"> multiple hosts depend</w:t>
      </w:r>
      <w:r w:rsidR="00E10861">
        <w:t>s</w:t>
      </w:r>
      <w:r w:rsidR="00F75AFD">
        <w:t xml:space="preserve"> on the compatibility and coordinated interactions of virus-</w:t>
      </w:r>
      <w:r w:rsidR="00E10861">
        <w:t xml:space="preserve"> </w:t>
      </w:r>
      <w:r w:rsidR="00F75AFD">
        <w:t>and host-encoded proteins</w:t>
      </w:r>
      <w:r w:rsidR="00E10861">
        <w:t>, and the severity of infection often differs among hosts</w:t>
      </w:r>
      <w:r w:rsidR="00F75AFD">
        <w:t xml:space="preserve"> (</w:t>
      </w:r>
      <w:r w:rsidR="00F75AFD" w:rsidRPr="00F75AFD">
        <w:t>Heinlein</w:t>
      </w:r>
      <w:r w:rsidR="00F75AFD">
        <w:t xml:space="preserve"> 2015, Basu et al. 2018).</w:t>
      </w:r>
      <w:r w:rsidR="00E10861">
        <w:t xml:space="preserve"> Assessing whether certain hosts act as reservoirs of pathogens can be difficult, however, especially </w:t>
      </w:r>
      <w:r w:rsidR="006D1E6A">
        <w:t xml:space="preserve">if alternative hosts </w:t>
      </w:r>
      <w:r w:rsidR="00622843">
        <w:t xml:space="preserve">do </w:t>
      </w:r>
      <w:r w:rsidR="006D1E6A">
        <w:t xml:space="preserve">not show </w:t>
      </w:r>
      <w:r w:rsidR="00E10861">
        <w:t xml:space="preserve">clear </w:t>
      </w:r>
      <w:r w:rsidR="006D1E6A">
        <w:t>signs of infection</w:t>
      </w:r>
      <w:r w:rsidR="00E10861">
        <w:t xml:space="preserve"> because m</w:t>
      </w:r>
      <w:r w:rsidR="006D1E6A">
        <w:t>any viruses</w:t>
      </w:r>
      <w:r w:rsidR="009539F2">
        <w:t xml:space="preserve"> </w:t>
      </w:r>
      <w:r w:rsidR="006D1E6A">
        <w:t xml:space="preserve">can exhibit slower </w:t>
      </w:r>
      <w:r w:rsidR="009539F2">
        <w:t xml:space="preserve">replication </w:t>
      </w:r>
      <w:r w:rsidR="006D1E6A">
        <w:t xml:space="preserve">in </w:t>
      </w:r>
      <w:r w:rsidR="00E10861">
        <w:t xml:space="preserve">certain </w:t>
      </w:r>
      <w:r w:rsidR="006D1E6A">
        <w:t xml:space="preserve">hosts by </w:t>
      </w:r>
      <w:r w:rsidR="009539F2">
        <w:t>avoid</w:t>
      </w:r>
      <w:r w:rsidR="006D1E6A">
        <w:t>ing</w:t>
      </w:r>
      <w:r w:rsidR="009539F2">
        <w:t xml:space="preserve"> cellular damage (</w:t>
      </w:r>
      <w:r w:rsidR="006D1E6A">
        <w:t xml:space="preserve">Lucas 2006, </w:t>
      </w:r>
      <w:r w:rsidR="009539F2">
        <w:t xml:space="preserve">Takashi et al. 2019). </w:t>
      </w:r>
      <w:r w:rsidR="00E10861">
        <w:t>Yet</w:t>
      </w:r>
      <w:r w:rsidRPr="00E41B57">
        <w:t>, management strategies for crop pathogens rely on identif</w:t>
      </w:r>
      <w:r w:rsidR="00E10861">
        <w:t xml:space="preserve">ying the potential for </w:t>
      </w:r>
      <w:r w:rsidRPr="00E41B57">
        <w:t>non-crop hosts</w:t>
      </w:r>
      <w:r w:rsidR="00E10861">
        <w:t xml:space="preserve"> to serve as pathogen reservoirs for vectors and pathogens using molecular diagnostics </w:t>
      </w:r>
      <w:r w:rsidR="0008342B" w:rsidRPr="0008342B">
        <w:t>(Rageshwari et al. 2017).</w:t>
      </w:r>
      <w:r w:rsidR="0008342B" w:rsidRPr="0008342B">
        <w:rPr>
          <w:color w:val="2E2E2E"/>
        </w:rPr>
        <w:t xml:space="preserve"> </w:t>
      </w:r>
      <w:r w:rsidRPr="00E41B57">
        <w:t xml:space="preserve">Understanding </w:t>
      </w:r>
      <w:r w:rsidR="00E10861">
        <w:t xml:space="preserve">how </w:t>
      </w:r>
      <w:r w:rsidRPr="00E41B57">
        <w:t>pathogen</w:t>
      </w:r>
      <w:r w:rsidR="00E10861">
        <w:t>s and vectors</w:t>
      </w:r>
      <w:r w:rsidRPr="00E41B57">
        <w:t xml:space="preserve"> move among many potential plant hosts </w:t>
      </w:r>
      <w:r w:rsidR="00E10861">
        <w:t xml:space="preserve">patches </w:t>
      </w:r>
      <w:r w:rsidRPr="00E41B57">
        <w:t xml:space="preserve">is </w:t>
      </w:r>
      <w:r w:rsidR="00E10861">
        <w:t xml:space="preserve">also </w:t>
      </w:r>
      <w:r w:rsidRPr="00E41B57">
        <w:t>an important component of effective management</w:t>
      </w:r>
      <w:r w:rsidR="00E10861">
        <w:t xml:space="preserve"> </w:t>
      </w:r>
      <w:r w:rsidRPr="00E41B57">
        <w:t>of crop diseases.</w:t>
      </w:r>
    </w:p>
    <w:p w14:paraId="48C4A97E" w14:textId="66E9B22F" w:rsidR="009252AF" w:rsidRPr="00E41B57" w:rsidRDefault="00766E31" w:rsidP="006615C9">
      <w:pPr>
        <w:spacing w:line="480" w:lineRule="auto"/>
        <w:ind w:firstLine="540"/>
      </w:pPr>
      <w:r>
        <w:lastRenderedPageBreak/>
        <w:t>When</w:t>
      </w:r>
      <w:r w:rsidR="009252AF" w:rsidRPr="00E41B57">
        <w:t xml:space="preserve"> a non-crop host</w:t>
      </w:r>
      <w:r>
        <w:t xml:space="preserve"> for pathogens or vectors is</w:t>
      </w:r>
      <w:r w:rsidR="009252AF" w:rsidRPr="00E41B57">
        <w:t xml:space="preserve"> identified,</w:t>
      </w:r>
      <w:r w:rsidR="00E05541">
        <w:t xml:space="preserve"> integrated pest </w:t>
      </w:r>
      <w:r w:rsidR="008B2421">
        <w:t>management</w:t>
      </w:r>
      <w:r w:rsidR="009252AF" w:rsidRPr="00E41B57">
        <w:t xml:space="preserve"> </w:t>
      </w:r>
      <w:r w:rsidR="00E05541">
        <w:t>(</w:t>
      </w:r>
      <w:r w:rsidR="009252AF" w:rsidRPr="00E41B57">
        <w:t>IPM</w:t>
      </w:r>
      <w:r w:rsidR="00E05541">
        <w:t>)</w:t>
      </w:r>
      <w:r w:rsidR="009252AF" w:rsidRPr="00E41B57">
        <w:t xml:space="preserve"> strategies suggest targeted removal to prevent crop infection (Catton et al. 2015</w:t>
      </w:r>
      <w:r w:rsidR="00ED0225">
        <w:t>, Macharia et al</w:t>
      </w:r>
      <w:r w:rsidR="00D21D29">
        <w:t>.</w:t>
      </w:r>
      <w:r w:rsidR="00ED0225">
        <w:t xml:space="preserve"> 2016</w:t>
      </w:r>
      <w:r w:rsidR="009252AF" w:rsidRPr="00E41B57">
        <w:t xml:space="preserve">). For example, management of wheat stem rust relies on control of the pathogen’s alternative host American barberry, a strategy that dates back almost a century (Peterson 2018). </w:t>
      </w:r>
      <w:r w:rsidR="000F4CAB">
        <w:t>N</w:t>
      </w:r>
      <w:r w:rsidR="00CC70FA">
        <w:t>on-crop host</w:t>
      </w:r>
      <w:r w:rsidR="000F4CAB">
        <w:t xml:space="preserve"> removal can be difficult if these host plants </w:t>
      </w:r>
      <w:r w:rsidR="00CC70FA">
        <w:t>are also weeds</w:t>
      </w:r>
      <w:r w:rsidR="002206FE">
        <w:t xml:space="preserve">, </w:t>
      </w:r>
      <w:r w:rsidR="00E10861">
        <w:t xml:space="preserve">however, </w:t>
      </w:r>
      <w:r w:rsidR="002206FE">
        <w:t>particularly those that emerge</w:t>
      </w:r>
      <w:r w:rsidR="009252AF" w:rsidRPr="00E41B57">
        <w:t xml:space="preserve"> early in season</w:t>
      </w:r>
      <w:r w:rsidR="00E10861">
        <w:t>s</w:t>
      </w:r>
      <w:r w:rsidR="009252AF" w:rsidRPr="00E41B57">
        <w:t xml:space="preserve"> before crops are established (Norris &amp; Kogan 2005). </w:t>
      </w:r>
      <w:r w:rsidR="00D83BD2">
        <w:t>Consequently, some agricultural weeds</w:t>
      </w:r>
      <w:r w:rsidR="009252AF" w:rsidRPr="00E41B57">
        <w:t xml:space="preserve"> </w:t>
      </w:r>
      <w:r w:rsidR="00961FE5" w:rsidRPr="00E41B57">
        <w:t>allow</w:t>
      </w:r>
      <w:r w:rsidR="009252AF" w:rsidRPr="00E41B57">
        <w:t xml:space="preserve"> pest insect populations to </w:t>
      </w:r>
      <w:r w:rsidR="00D83BD2">
        <w:t>increase before</w:t>
      </w:r>
      <w:r w:rsidR="009252AF" w:rsidRPr="00E41B57">
        <w:t xml:space="preserve"> mov</w:t>
      </w:r>
      <w:r w:rsidR="00D83BD2">
        <w:t>ing</w:t>
      </w:r>
      <w:r w:rsidR="009252AF" w:rsidRPr="00E41B57">
        <w:t xml:space="preserve"> into crops</w:t>
      </w:r>
      <w:r w:rsidR="006D1E6A">
        <w:t>, exacerbating outbreaks of herbivores themselves in crops</w:t>
      </w:r>
      <w:r w:rsidR="00961FE5">
        <w:t>.</w:t>
      </w:r>
      <w:r w:rsidR="009252AF" w:rsidRPr="00E41B57">
        <w:t xml:space="preserve"> Colorado potato beetle</w:t>
      </w:r>
      <w:r w:rsidR="002D5AE0">
        <w:t xml:space="preserve"> is observed</w:t>
      </w:r>
      <w:r w:rsidR="009252AF" w:rsidRPr="00E41B57">
        <w:t xml:space="preserve"> feeding on horse nettle before moving into potato (Mena-Covarrubias et al. 1996), and two spotted spider mites</w:t>
      </w:r>
      <w:r w:rsidR="002D5AE0">
        <w:t xml:space="preserve"> disperse</w:t>
      </w:r>
      <w:r w:rsidR="009252AF" w:rsidRPr="00E41B57">
        <w:t xml:space="preserve"> from weeds to cotton (Wilson 1995, Norris &amp; Kogan 2005). </w:t>
      </w:r>
    </w:p>
    <w:p w14:paraId="3D1B03B1" w14:textId="1B71265C" w:rsidR="006247A1" w:rsidRPr="00E41B57" w:rsidRDefault="00E10861" w:rsidP="006615C9">
      <w:pPr>
        <w:spacing w:line="480" w:lineRule="auto"/>
        <w:ind w:firstLine="540"/>
      </w:pPr>
      <w:r>
        <w:t>Movement of g</w:t>
      </w:r>
      <w:r w:rsidR="006247A1" w:rsidRPr="00E41B57">
        <w:t>eneralist vectors</w:t>
      </w:r>
      <w:r w:rsidR="008A5AB0">
        <w:t xml:space="preserve"> </w:t>
      </w:r>
      <w:r>
        <w:t xml:space="preserve">between </w:t>
      </w:r>
      <w:r w:rsidR="008A5AB0">
        <w:t xml:space="preserve">non-crop and crop hosts </w:t>
      </w:r>
      <w:r>
        <w:t xml:space="preserve">can mediate the spread of pathogens </w:t>
      </w:r>
      <w:r w:rsidR="006247A1" w:rsidRPr="00E41B57">
        <w:t>(Power et al. 1991</w:t>
      </w:r>
      <w:r>
        <w:t>; Davis et al. 2015; Srinivasan et al. 2008</w:t>
      </w:r>
      <w:r w:rsidR="006247A1" w:rsidRPr="00E41B57">
        <w:t xml:space="preserve">). </w:t>
      </w:r>
      <w:r w:rsidR="008E0FAD">
        <w:t>A</w:t>
      </w:r>
      <w:r w:rsidR="006247A1" w:rsidRPr="00E41B57">
        <w:t xml:space="preserve">phids that </w:t>
      </w:r>
      <w:r>
        <w:t xml:space="preserve">migrate over </w:t>
      </w:r>
      <w:r w:rsidR="006247A1" w:rsidRPr="00E41B57">
        <w:t>long</w:t>
      </w:r>
      <w:r>
        <w:t xml:space="preserve"> distances often establish population </w:t>
      </w:r>
      <w:r w:rsidR="008E0FAD">
        <w:t>in crop</w:t>
      </w:r>
      <w:r>
        <w:t>s</w:t>
      </w:r>
      <w:r w:rsidR="008E0FAD">
        <w:t xml:space="preserve"> rapidly in the spring</w:t>
      </w:r>
      <w:r>
        <w:t xml:space="preserve"> months as non-crop hosts senesce, which is often</w:t>
      </w:r>
      <w:r w:rsidR="008A5AB0">
        <w:t xml:space="preserve"> accompanied by high prevalence of virus</w:t>
      </w:r>
      <w:r w:rsidR="0043376F">
        <w:t>-</w:t>
      </w:r>
      <w:r w:rsidR="008A5AB0">
        <w:t>infected plants</w:t>
      </w:r>
      <w:r w:rsidR="006247A1" w:rsidRPr="00E41B57">
        <w:t xml:space="preserve"> (Clement et al. 2010, Reynolds et al. 2006). </w:t>
      </w:r>
      <w:r w:rsidR="003E0309">
        <w:t xml:space="preserve">Aphids with </w:t>
      </w:r>
      <w:r w:rsidR="0043376F">
        <w:t xml:space="preserve">long-distance </w:t>
      </w:r>
      <w:r w:rsidR="003E0309">
        <w:t xml:space="preserve">dispersal capability </w:t>
      </w:r>
      <w:r w:rsidR="0043376F">
        <w:t>as</w:t>
      </w:r>
      <w:r w:rsidR="0043376F" w:rsidRPr="00E41B57">
        <w:t xml:space="preserve"> </w:t>
      </w:r>
      <w:r w:rsidR="006247A1" w:rsidRPr="00E41B57">
        <w:t xml:space="preserve">alates </w:t>
      </w:r>
      <w:r w:rsidR="0043376F">
        <w:t>can</w:t>
      </w:r>
      <w:r w:rsidR="006247A1" w:rsidRPr="00E41B57">
        <w:t xml:space="preserve"> </w:t>
      </w:r>
      <w:r>
        <w:t xml:space="preserve">also </w:t>
      </w:r>
      <w:r w:rsidR="0043376F">
        <w:t>complicate</w:t>
      </w:r>
      <w:r w:rsidR="0043376F" w:rsidRPr="00E41B57">
        <w:t xml:space="preserve"> </w:t>
      </w:r>
      <w:r w:rsidR="0043376F">
        <w:t xml:space="preserve">management </w:t>
      </w:r>
      <w:r w:rsidR="006247A1" w:rsidRPr="00E41B57">
        <w:t xml:space="preserve">efforts (Damgaard et al. 2020, Powell et al. 2006, Mueller et al. 2012). </w:t>
      </w:r>
      <w:r w:rsidR="0043376F">
        <w:t>For these reasons</w:t>
      </w:r>
      <w:r w:rsidR="006247A1" w:rsidRPr="00E41B57">
        <w:t xml:space="preserve">, aphid-borne viruses are </w:t>
      </w:r>
      <w:r>
        <w:t>hard</w:t>
      </w:r>
      <w:r w:rsidRPr="00E41B57">
        <w:t xml:space="preserve"> </w:t>
      </w:r>
      <w:r w:rsidR="006247A1" w:rsidRPr="00E41B57">
        <w:t xml:space="preserve">to </w:t>
      </w:r>
      <w:proofErr w:type="gramStart"/>
      <w:r w:rsidR="006247A1" w:rsidRPr="00E41B57">
        <w:t>track</w:t>
      </w:r>
      <w:proofErr w:type="gramEnd"/>
      <w:r w:rsidR="003E0309">
        <w:t xml:space="preserve"> </w:t>
      </w:r>
      <w:r w:rsidR="006247A1" w:rsidRPr="00E41B57">
        <w:t xml:space="preserve">and outbreaks </w:t>
      </w:r>
      <w:r w:rsidR="0043376F">
        <w:t xml:space="preserve">are </w:t>
      </w:r>
      <w:r>
        <w:t xml:space="preserve">often </w:t>
      </w:r>
      <w:r w:rsidR="0043376F">
        <w:t>unpredictable</w:t>
      </w:r>
      <w:r w:rsidR="006247A1" w:rsidRPr="00E41B57">
        <w:t>, hampering pest management (Damgaard et al 2019).</w:t>
      </w:r>
      <w:r w:rsidR="003E0309">
        <w:t xml:space="preserve"> </w:t>
      </w:r>
      <w:r w:rsidR="0043376F">
        <w:t xml:space="preserve">To address </w:t>
      </w:r>
      <w:r>
        <w:t xml:space="preserve">such </w:t>
      </w:r>
      <w:r w:rsidR="0043376F">
        <w:t xml:space="preserve">challenges, </w:t>
      </w:r>
      <w:r w:rsidR="003E0309">
        <w:t xml:space="preserve">identification of </w:t>
      </w:r>
      <w:r w:rsidR="0043376F">
        <w:t xml:space="preserve">local </w:t>
      </w:r>
      <w:r w:rsidR="003E0309">
        <w:t>source</w:t>
      </w:r>
      <w:r w:rsidR="0043376F">
        <w:t>s</w:t>
      </w:r>
      <w:r w:rsidR="003E0309">
        <w:t xml:space="preserve"> of aphid</w:t>
      </w:r>
      <w:r w:rsidR="0043376F">
        <w:t>-</w:t>
      </w:r>
      <w:r w:rsidR="003E0309">
        <w:t xml:space="preserve">borne pathogens can </w:t>
      </w:r>
      <w:r w:rsidR="0043376F">
        <w:t xml:space="preserve">be of great value in guiding </w:t>
      </w:r>
      <w:r>
        <w:t xml:space="preserve">optimal and cost-effective </w:t>
      </w:r>
      <w:r w:rsidR="003E0309">
        <w:t>control strategies</w:t>
      </w:r>
      <w:r>
        <w:t>,</w:t>
      </w:r>
      <w:r w:rsidR="003E0309">
        <w:t xml:space="preserve"> such as removal of </w:t>
      </w:r>
      <w:r w:rsidR="0043376F">
        <w:t>weedy reservoirs</w:t>
      </w:r>
      <w:r>
        <w:t xml:space="preserve"> near crop fields</w:t>
      </w:r>
      <w:r w:rsidR="003E0309">
        <w:t xml:space="preserve">. </w:t>
      </w:r>
      <w:r>
        <w:t xml:space="preserve">In turn, the </w:t>
      </w:r>
      <w:r w:rsidR="00046F2C">
        <w:t xml:space="preserve">goal of </w:t>
      </w:r>
      <w:r w:rsidR="0028282C">
        <w:t xml:space="preserve">our </w:t>
      </w:r>
      <w:r w:rsidR="00046F2C">
        <w:t xml:space="preserve">study was to track and quantify </w:t>
      </w:r>
      <w:r w:rsidR="00AD571B">
        <w:t xml:space="preserve">potential </w:t>
      </w:r>
      <w:r w:rsidR="0043376F">
        <w:t xml:space="preserve">non-crop hosts </w:t>
      </w:r>
      <w:r w:rsidR="006642CC">
        <w:t xml:space="preserve">for a problematic pathogen and its vector </w:t>
      </w:r>
      <w:r w:rsidR="00AD571B">
        <w:t>in a single region (</w:t>
      </w:r>
      <w:r w:rsidR="004E2414">
        <w:t>e</w:t>
      </w:r>
      <w:r w:rsidR="00B71FCA">
        <w:t xml:space="preserve">astern Washington state and </w:t>
      </w:r>
      <w:r w:rsidR="007E3767">
        <w:t>Northern Idaho, USA</w:t>
      </w:r>
      <w:r w:rsidR="003E0309">
        <w:t>).</w:t>
      </w:r>
    </w:p>
    <w:p w14:paraId="2A5F597E" w14:textId="77777777" w:rsidR="00E10861" w:rsidRDefault="00E10861" w:rsidP="006615C9">
      <w:pPr>
        <w:spacing w:line="480" w:lineRule="auto"/>
        <w:ind w:firstLine="720"/>
        <w:rPr>
          <w:b/>
          <w:bCs/>
        </w:rPr>
      </w:pPr>
    </w:p>
    <w:p w14:paraId="320F3B4D" w14:textId="47372A52" w:rsidR="004F0350" w:rsidRPr="00E41B57" w:rsidRDefault="004F0350" w:rsidP="006615C9">
      <w:pPr>
        <w:spacing w:line="480" w:lineRule="auto"/>
        <w:rPr>
          <w:b/>
          <w:bCs/>
        </w:rPr>
      </w:pPr>
      <w:r w:rsidRPr="00E41B57">
        <w:rPr>
          <w:b/>
          <w:bCs/>
        </w:rPr>
        <w:lastRenderedPageBreak/>
        <w:t>Methods</w:t>
      </w:r>
    </w:p>
    <w:p w14:paraId="2FE47F49" w14:textId="6B9F8C00" w:rsidR="00E10861" w:rsidRPr="00E41B57" w:rsidRDefault="004F0350" w:rsidP="006615C9">
      <w:pPr>
        <w:spacing w:line="480" w:lineRule="auto"/>
        <w:rPr>
          <w:b/>
          <w:bCs/>
          <w:i/>
          <w:iCs/>
        </w:rPr>
      </w:pPr>
      <w:r w:rsidRPr="00E41B57">
        <w:rPr>
          <w:b/>
          <w:bCs/>
          <w:i/>
          <w:iCs/>
        </w:rPr>
        <w:t>Study System</w:t>
      </w:r>
    </w:p>
    <w:p w14:paraId="49D7FD59" w14:textId="5D2FD0EA" w:rsidR="009252AF" w:rsidRPr="00A62B21" w:rsidRDefault="005532B6" w:rsidP="006615C9">
      <w:pPr>
        <w:spacing w:line="480" w:lineRule="auto"/>
        <w:ind w:firstLine="540"/>
      </w:pPr>
      <w:r>
        <w:t xml:space="preserve">The pea aphid </w:t>
      </w:r>
      <w:r w:rsidR="00A62B21">
        <w:rPr>
          <w:i/>
          <w:iCs/>
        </w:rPr>
        <w:t>Acyrthosiphon pisum</w:t>
      </w:r>
      <w:r w:rsidR="005E15F2" w:rsidRPr="00A62B21">
        <w:t xml:space="preserve"> </w:t>
      </w:r>
      <w:r>
        <w:t>is a</w:t>
      </w:r>
      <w:r w:rsidRPr="00A62B21">
        <w:t xml:space="preserve"> </w:t>
      </w:r>
      <w:r w:rsidR="005E15F2" w:rsidRPr="00A62B21">
        <w:t>frequent pest of pulse crops</w:t>
      </w:r>
      <w:r w:rsidR="00E10861">
        <w:t xml:space="preserve"> that </w:t>
      </w:r>
      <w:r w:rsidR="005E15F2" w:rsidRPr="00A62B21">
        <w:t>act</w:t>
      </w:r>
      <w:r w:rsidR="00E10861">
        <w:t>s</w:t>
      </w:r>
      <w:r w:rsidR="005E15F2" w:rsidRPr="00A62B21">
        <w:t xml:space="preserve"> as the</w:t>
      </w:r>
      <w:r w:rsidR="00E10861">
        <w:t xml:space="preserve"> main </w:t>
      </w:r>
      <w:r w:rsidR="005E15F2" w:rsidRPr="00A62B21">
        <w:t xml:space="preserve">vector for </w:t>
      </w:r>
      <w:r>
        <w:t xml:space="preserve">several </w:t>
      </w:r>
      <w:r w:rsidR="005E15F2" w:rsidRPr="00A62B21">
        <w:t xml:space="preserve">pathogens, including </w:t>
      </w:r>
      <w:r w:rsidR="006642CC" w:rsidRPr="00C334EB">
        <w:rPr>
          <w:i/>
          <w:iCs/>
        </w:rPr>
        <w:t xml:space="preserve">Pea </w:t>
      </w:r>
      <w:r w:rsidR="005E15F2" w:rsidRPr="00C334EB">
        <w:rPr>
          <w:i/>
          <w:iCs/>
        </w:rPr>
        <w:t>enation mosaic virus</w:t>
      </w:r>
      <w:r w:rsidR="005E15F2" w:rsidRPr="00A62B21">
        <w:t xml:space="preserve"> (PEMV) (Rashed et al. 2018</w:t>
      </w:r>
      <w:r w:rsidR="00E10861">
        <w:t xml:space="preserve">; </w:t>
      </w:r>
      <w:proofErr w:type="spellStart"/>
      <w:r w:rsidR="00E10861">
        <w:t>Chatzivassiliou</w:t>
      </w:r>
      <w:proofErr w:type="spellEnd"/>
      <w:r w:rsidR="00E10861">
        <w:t xml:space="preserve"> 2021</w:t>
      </w:r>
      <w:r w:rsidR="005E15F2" w:rsidRPr="00A62B21">
        <w:t>).</w:t>
      </w:r>
      <w:r w:rsidR="001F7384">
        <w:t xml:space="preserve"> </w:t>
      </w:r>
      <w:r w:rsidR="001F7384" w:rsidRPr="001F7384">
        <w:t>In addition to pea</w:t>
      </w:r>
      <w:r w:rsidR="001F7384">
        <w:t xml:space="preserve"> (</w:t>
      </w:r>
      <w:r w:rsidR="001F7384" w:rsidRPr="001F7384">
        <w:rPr>
          <w:i/>
        </w:rPr>
        <w:t>Pisum sativum</w:t>
      </w:r>
      <w:r w:rsidR="001F7384">
        <w:t>)</w:t>
      </w:r>
      <w:r w:rsidR="001F7384" w:rsidRPr="001F7384">
        <w:t xml:space="preserve">, PEMV infects </w:t>
      </w:r>
      <w:r w:rsidR="00ED0A35">
        <w:t xml:space="preserve">crops and weeds like </w:t>
      </w:r>
      <w:r w:rsidR="001F7384" w:rsidRPr="001F7384">
        <w:t>alfalfa</w:t>
      </w:r>
      <w:r w:rsidR="001F7384">
        <w:t xml:space="preserve"> (</w:t>
      </w:r>
      <w:r w:rsidR="001F7384" w:rsidRPr="001F7384">
        <w:rPr>
          <w:i/>
        </w:rPr>
        <w:t>Medicago sativa</w:t>
      </w:r>
      <w:r w:rsidR="001F7384">
        <w:t xml:space="preserve"> L.), yellow sweet clover (</w:t>
      </w:r>
      <w:r w:rsidR="001F7384" w:rsidRPr="005409FF">
        <w:rPr>
          <w:i/>
          <w:iCs/>
        </w:rPr>
        <w:t>Melilotus officinalis</w:t>
      </w:r>
      <w:r w:rsidR="001F7384">
        <w:t xml:space="preserve"> (L.), white sweet clover (</w:t>
      </w:r>
      <w:r w:rsidR="001F7384" w:rsidRPr="00841D54">
        <w:rPr>
          <w:i/>
          <w:iCs/>
        </w:rPr>
        <w:t>Melilotus albus</w:t>
      </w:r>
      <w:r w:rsidR="001F7384">
        <w:t xml:space="preserve"> L.), wild white clover (</w:t>
      </w:r>
      <w:r w:rsidR="001F7384" w:rsidRPr="00841D54">
        <w:rPr>
          <w:i/>
          <w:iCs/>
        </w:rPr>
        <w:t>Trifolium repens</w:t>
      </w:r>
      <w:r w:rsidR="001F7384">
        <w:t xml:space="preserve"> L.) common vetch </w:t>
      </w:r>
      <w:r w:rsidR="00DB1E76">
        <w:t>(</w:t>
      </w:r>
      <w:r w:rsidR="00DB1E76" w:rsidRPr="00841D54">
        <w:rPr>
          <w:i/>
          <w:iCs/>
        </w:rPr>
        <w:t>Vicia sativa</w:t>
      </w:r>
      <w:r w:rsidR="00DB1E76">
        <w:t xml:space="preserve"> L.)</w:t>
      </w:r>
      <w:r w:rsidR="001F7384">
        <w:t>, hairy vetch</w:t>
      </w:r>
      <w:r w:rsidR="00DB1E76">
        <w:t xml:space="preserve"> (</w:t>
      </w:r>
      <w:r w:rsidR="00DB1E76" w:rsidRPr="00841D54">
        <w:rPr>
          <w:i/>
          <w:iCs/>
        </w:rPr>
        <w:t xml:space="preserve">Vicia </w:t>
      </w:r>
      <w:proofErr w:type="spellStart"/>
      <w:r w:rsidR="00DB1E76" w:rsidRPr="00841D54">
        <w:rPr>
          <w:i/>
          <w:iCs/>
        </w:rPr>
        <w:t>villosa</w:t>
      </w:r>
      <w:proofErr w:type="spellEnd"/>
      <w:r w:rsidR="00DB1E76" w:rsidRPr="00DB1E76">
        <w:t xml:space="preserve"> Roth</w:t>
      </w:r>
      <w:r w:rsidR="00DB1E76">
        <w:t>)</w:t>
      </w:r>
      <w:r w:rsidR="001F7384">
        <w:t xml:space="preserve">, </w:t>
      </w:r>
      <w:r w:rsidR="006642CC">
        <w:t xml:space="preserve">and </w:t>
      </w:r>
      <w:proofErr w:type="spellStart"/>
      <w:r w:rsidR="001F7384" w:rsidRPr="001F7384">
        <w:t>broadbean</w:t>
      </w:r>
      <w:proofErr w:type="spellEnd"/>
      <w:r w:rsidR="00DB1E76">
        <w:t xml:space="preserve"> (</w:t>
      </w:r>
      <w:r w:rsidR="00DB1E76" w:rsidRPr="00841D54">
        <w:rPr>
          <w:i/>
          <w:iCs/>
        </w:rPr>
        <w:t xml:space="preserve">Vicia </w:t>
      </w:r>
      <w:proofErr w:type="spellStart"/>
      <w:r w:rsidR="00DB1E76" w:rsidRPr="00841D54">
        <w:rPr>
          <w:i/>
          <w:iCs/>
        </w:rPr>
        <w:t>faba</w:t>
      </w:r>
      <w:proofErr w:type="spellEnd"/>
      <w:r w:rsidR="00DB1E76" w:rsidRPr="00DB1E76">
        <w:t xml:space="preserve"> L.</w:t>
      </w:r>
      <w:r w:rsidR="00DB1E76">
        <w:t>)</w:t>
      </w:r>
      <w:r w:rsidR="001F7384">
        <w:t xml:space="preserve"> </w:t>
      </w:r>
      <w:r w:rsidR="00DB1E76">
        <w:t>(</w:t>
      </w:r>
      <w:r w:rsidR="00DB1E76" w:rsidRPr="00DB1E76">
        <w:t>McEwen</w:t>
      </w:r>
      <w:r w:rsidR="00DB1E76">
        <w:t xml:space="preserve"> et al. 1957)</w:t>
      </w:r>
      <w:r w:rsidR="001F7384" w:rsidRPr="001F7384">
        <w:t xml:space="preserve">. </w:t>
      </w:r>
      <w:r w:rsidR="00E10861">
        <w:t xml:space="preserve">Pea aphids </w:t>
      </w:r>
      <w:r w:rsidR="001F11B4" w:rsidRPr="00A62B21">
        <w:t xml:space="preserve">acquire PEMV from </w:t>
      </w:r>
      <w:r w:rsidR="00E10861">
        <w:t xml:space="preserve">a few </w:t>
      </w:r>
      <w:r w:rsidR="001F11B4" w:rsidRPr="00A62B21">
        <w:t>perennial legume hosts</w:t>
      </w:r>
      <w:r w:rsidR="00E10861">
        <w:t xml:space="preserve"> and agricultural weeds </w:t>
      </w:r>
      <w:r w:rsidR="001F11B4" w:rsidRPr="00A62B21">
        <w:t xml:space="preserve">(Hull 1981). However, </w:t>
      </w:r>
      <w:r w:rsidR="001F11B4" w:rsidRPr="00A62B21">
        <w:rPr>
          <w:i/>
          <w:iCs/>
        </w:rPr>
        <w:t>A</w:t>
      </w:r>
      <w:r w:rsidR="001F11B4">
        <w:rPr>
          <w:i/>
          <w:iCs/>
        </w:rPr>
        <w:t>.</w:t>
      </w:r>
      <w:r w:rsidR="001F11B4" w:rsidRPr="00A62B21">
        <w:rPr>
          <w:i/>
          <w:iCs/>
        </w:rPr>
        <w:t xml:space="preserve"> pisum</w:t>
      </w:r>
      <w:r w:rsidR="001F11B4" w:rsidRPr="00A62B21">
        <w:t xml:space="preserve"> diet-breadth </w:t>
      </w:r>
      <w:r w:rsidR="006642CC" w:rsidRPr="00A62B21">
        <w:t>encompas</w:t>
      </w:r>
      <w:r w:rsidR="006642CC">
        <w:t>ses</w:t>
      </w:r>
      <w:r w:rsidR="006642CC" w:rsidRPr="00A62B21">
        <w:t xml:space="preserve"> </w:t>
      </w:r>
      <w:r w:rsidR="001F11B4" w:rsidRPr="00A62B21">
        <w:t>most of the Fabaceae</w:t>
      </w:r>
      <w:r w:rsidR="006642CC">
        <w:t xml:space="preserve"> </w:t>
      </w:r>
      <w:r w:rsidR="001F11B4" w:rsidRPr="00A62B21">
        <w:t>(</w:t>
      </w:r>
      <w:proofErr w:type="spellStart"/>
      <w:r w:rsidR="001F11B4" w:rsidRPr="00A62B21">
        <w:t>Peccoud</w:t>
      </w:r>
      <w:proofErr w:type="spellEnd"/>
      <w:r w:rsidR="001F11B4" w:rsidRPr="00A62B21">
        <w:t xml:space="preserve"> et al. 2009), suggesting the diversity of PEMV-compatible hosts could be large.</w:t>
      </w:r>
      <w:r w:rsidR="001F11B4">
        <w:t xml:space="preserve"> </w:t>
      </w:r>
      <w:r w:rsidR="00ED0A35">
        <w:t xml:space="preserve">Plants infected with PEMV </w:t>
      </w:r>
      <w:r w:rsidR="005E15F2" w:rsidRPr="00A62B21">
        <w:t xml:space="preserve">are stunted with malformed pods and ultimately have reduced yield (Clement et al. 2010). Extreme outbreaks can lead to up to 40% yield loss </w:t>
      </w:r>
      <w:r w:rsidR="00E10861">
        <w:t xml:space="preserve">in pulses </w:t>
      </w:r>
      <w:r w:rsidR="005E15F2" w:rsidRPr="00A62B21">
        <w:t>(</w:t>
      </w:r>
      <w:proofErr w:type="spellStart"/>
      <w:r w:rsidR="005E15F2" w:rsidRPr="00A62B21">
        <w:t>Elbakidze</w:t>
      </w:r>
      <w:proofErr w:type="spellEnd"/>
      <w:r w:rsidR="005E15F2" w:rsidRPr="00A62B21">
        <w:t xml:space="preserve"> et al. 2011, Paudel et al. 2018). </w:t>
      </w:r>
    </w:p>
    <w:p w14:paraId="54FD1A93" w14:textId="77777777" w:rsidR="00E10861" w:rsidRDefault="00E10861" w:rsidP="006615C9">
      <w:pPr>
        <w:spacing w:line="480" w:lineRule="auto"/>
        <w:ind w:firstLine="720"/>
        <w:rPr>
          <w:b/>
          <w:bCs/>
          <w:i/>
          <w:iCs/>
        </w:rPr>
      </w:pPr>
    </w:p>
    <w:p w14:paraId="712D8E6B" w14:textId="6172C496" w:rsidR="00E10861" w:rsidRPr="00E41B57" w:rsidRDefault="00F82867" w:rsidP="006615C9">
      <w:pPr>
        <w:spacing w:line="480" w:lineRule="auto"/>
        <w:rPr>
          <w:b/>
          <w:bCs/>
          <w:i/>
          <w:iCs/>
        </w:rPr>
      </w:pPr>
      <w:r w:rsidRPr="00E41B57">
        <w:rPr>
          <w:b/>
          <w:bCs/>
          <w:i/>
          <w:iCs/>
        </w:rPr>
        <w:t>Survey Design</w:t>
      </w:r>
    </w:p>
    <w:p w14:paraId="115E4E99" w14:textId="3DD9FB34" w:rsidR="00252907" w:rsidRPr="00E41B57" w:rsidRDefault="00252907" w:rsidP="006615C9">
      <w:pPr>
        <w:spacing w:line="480" w:lineRule="auto"/>
        <w:ind w:firstLine="540"/>
      </w:pPr>
      <w:r w:rsidRPr="00E41B57">
        <w:t xml:space="preserve">We </w:t>
      </w:r>
      <w:r w:rsidR="00E10861">
        <w:t xml:space="preserve">conducted </w:t>
      </w:r>
      <w:r w:rsidRPr="00E41B57">
        <w:t>field surveys from May to July</w:t>
      </w:r>
      <w:r w:rsidR="00294888">
        <w:t xml:space="preserve"> 2018</w:t>
      </w:r>
      <w:r w:rsidR="00A62B21">
        <w:t xml:space="preserve"> during an outbreak season of </w:t>
      </w:r>
      <w:r w:rsidR="00A62B21">
        <w:rPr>
          <w:i/>
          <w:iCs/>
        </w:rPr>
        <w:t>A. pisum</w:t>
      </w:r>
      <w:r w:rsidRPr="00E41B57">
        <w:t>.</w:t>
      </w:r>
      <w:r w:rsidR="00307561">
        <w:t xml:space="preserve"> </w:t>
      </w:r>
      <w:r w:rsidR="00294888">
        <w:t>Pea aphid</w:t>
      </w:r>
      <w:r w:rsidR="00E10861">
        <w:t>s</w:t>
      </w:r>
      <w:r w:rsidR="00294888">
        <w:t xml:space="preserve"> and virus </w:t>
      </w:r>
      <w:r w:rsidR="00482C49">
        <w:t xml:space="preserve">have been monitored in eastern Washington and Idaho by </w:t>
      </w:r>
      <w:r w:rsidR="00E10861">
        <w:t xml:space="preserve">the </w:t>
      </w:r>
      <w:r w:rsidR="00482C49">
        <w:t xml:space="preserve">University of Idaho </w:t>
      </w:r>
      <w:r w:rsidR="000B7EB4">
        <w:t xml:space="preserve">using a long-term trapping network </w:t>
      </w:r>
      <w:r w:rsidR="00E10861">
        <w:t xml:space="preserve">for </w:t>
      </w:r>
      <w:r w:rsidR="000B7EB4">
        <w:t xml:space="preserve">17 sequential growing seasons. </w:t>
      </w:r>
      <w:r w:rsidR="00294888">
        <w:t xml:space="preserve">The </w:t>
      </w:r>
      <w:r w:rsidR="000B7EB4">
        <w:t xml:space="preserve">2018 </w:t>
      </w:r>
      <w:r w:rsidR="001D43AC">
        <w:t xml:space="preserve">season had the second highest alate arrival counts on a per-trap basis over this entire period </w:t>
      </w:r>
      <w:r w:rsidR="00F206B3">
        <w:t>(Fig</w:t>
      </w:r>
      <w:r w:rsidR="00273362">
        <w:t>.</w:t>
      </w:r>
      <w:r w:rsidR="00F206B3">
        <w:t xml:space="preserve"> S1). This</w:t>
      </w:r>
      <w:r w:rsidR="001D43AC">
        <w:t xml:space="preserve"> so-called “outbreak year” thus </w:t>
      </w:r>
      <w:r w:rsidR="003E0309">
        <w:t>provided an</w:t>
      </w:r>
      <w:r w:rsidR="00F206B3">
        <w:t xml:space="preserve"> opportunity to discover </w:t>
      </w:r>
      <w:r w:rsidR="00294888">
        <w:t xml:space="preserve">the </w:t>
      </w:r>
      <w:r w:rsidR="00F206B3">
        <w:t>non-crop host</w:t>
      </w:r>
      <w:r w:rsidR="00294888">
        <w:t xml:space="preserve">s for </w:t>
      </w:r>
      <w:r w:rsidR="00F206B3">
        <w:rPr>
          <w:i/>
          <w:iCs/>
        </w:rPr>
        <w:t>A. pisum</w:t>
      </w:r>
      <w:r w:rsidR="00F206B3">
        <w:t xml:space="preserve"> and </w:t>
      </w:r>
      <w:r w:rsidR="00E10861">
        <w:t>PEMV</w:t>
      </w:r>
      <w:r w:rsidR="00F206B3">
        <w:t xml:space="preserve"> in a</w:t>
      </w:r>
      <w:r w:rsidR="005409FF">
        <w:t xml:space="preserve"> season</w:t>
      </w:r>
      <w:r w:rsidR="00F206B3">
        <w:t xml:space="preserve"> when </w:t>
      </w:r>
      <w:r w:rsidR="00E10861">
        <w:t>aphids</w:t>
      </w:r>
      <w:r w:rsidR="00F206B3">
        <w:t xml:space="preserve"> </w:t>
      </w:r>
      <w:r w:rsidR="00873DDB">
        <w:t>a</w:t>
      </w:r>
      <w:r w:rsidR="00E10861">
        <w:t>re</w:t>
      </w:r>
      <w:r w:rsidR="00F206B3">
        <w:t xml:space="preserve"> widespread.</w:t>
      </w:r>
      <w:r w:rsidRPr="00E41B57">
        <w:t xml:space="preserve"> Plant and aphid </w:t>
      </w:r>
      <w:r w:rsidR="007F3BA1">
        <w:t>communities</w:t>
      </w:r>
      <w:r w:rsidRPr="00E41B57">
        <w:t xml:space="preserve"> were sampled in two climatic ecoregions</w:t>
      </w:r>
      <w:r w:rsidR="008943C2">
        <w:t>:</w:t>
      </w:r>
      <w:r w:rsidRPr="00E41B57">
        <w:rPr>
          <w:color w:val="000000" w:themeColor="text1"/>
        </w:rPr>
        <w:t xml:space="preserve"> Palouse Prairie, a high-elevation grassland predominately converted to dryland wheat production (</w:t>
      </w:r>
      <w:r w:rsidR="00DE1275">
        <w:rPr>
          <w:color w:val="000000" w:themeColor="text1"/>
        </w:rPr>
        <w:t xml:space="preserve">Looney and Eigenbrode, 2012) </w:t>
      </w:r>
      <w:r w:rsidRPr="00E41B57">
        <w:rPr>
          <w:color w:val="000000" w:themeColor="text1"/>
        </w:rPr>
        <w:t xml:space="preserve">and </w:t>
      </w:r>
      <w:r w:rsidR="00226F14">
        <w:rPr>
          <w:color w:val="000000" w:themeColor="text1"/>
        </w:rPr>
        <w:t>shrub</w:t>
      </w:r>
      <w:r w:rsidRPr="00E41B57">
        <w:rPr>
          <w:color w:val="000000" w:themeColor="text1"/>
        </w:rPr>
        <w:t xml:space="preserve">-steppe, a </w:t>
      </w:r>
      <w:r w:rsidRPr="00E41B57">
        <w:rPr>
          <w:color w:val="000000" w:themeColor="text1"/>
        </w:rPr>
        <w:lastRenderedPageBreak/>
        <w:t xml:space="preserve">habitat found at lower elevations and warm slopes adjacent to the Palouse </w:t>
      </w:r>
      <w:r w:rsidR="006C2A79">
        <w:rPr>
          <w:color w:val="000000" w:themeColor="text1"/>
        </w:rPr>
        <w:t xml:space="preserve">region </w:t>
      </w:r>
      <w:r w:rsidRPr="00E41B57">
        <w:rPr>
          <w:color w:val="000000" w:themeColor="text1"/>
        </w:rPr>
        <w:t>(predominately along the Snake River in Washington and Idaho) (Knick &amp; Rotenberry 1997). Both habitat types harbor a diverse community of herbaceous legumes and are purported sources of pea aphid outbreaks</w:t>
      </w:r>
      <w:r w:rsidR="00447303">
        <w:rPr>
          <w:color w:val="000000" w:themeColor="text1"/>
        </w:rPr>
        <w:t xml:space="preserve"> (</w:t>
      </w:r>
      <w:r w:rsidR="00447303" w:rsidRPr="00F75682">
        <w:rPr>
          <w:color w:val="000000" w:themeColor="text1"/>
        </w:rPr>
        <w:t xml:space="preserve">Clement </w:t>
      </w:r>
      <w:r w:rsidR="00F75682">
        <w:rPr>
          <w:color w:val="000000" w:themeColor="text1"/>
        </w:rPr>
        <w:t>2006</w:t>
      </w:r>
      <w:r w:rsidR="00447303">
        <w:rPr>
          <w:color w:val="000000" w:themeColor="text1"/>
        </w:rPr>
        <w:t>)</w:t>
      </w:r>
      <w:r w:rsidRPr="00E41B57">
        <w:rPr>
          <w:color w:val="000000" w:themeColor="text1"/>
        </w:rPr>
        <w:t xml:space="preserve">. </w:t>
      </w:r>
      <w:r w:rsidRPr="00E41B57">
        <w:t xml:space="preserve">All non-agricultural sites </w:t>
      </w:r>
      <w:r w:rsidR="00987E68" w:rsidRPr="00E41B57">
        <w:t>were in</w:t>
      </w:r>
      <w:r w:rsidRPr="00E41B57">
        <w:t xml:space="preserve"> either </w:t>
      </w:r>
      <w:r w:rsidR="005409FF">
        <w:t>roadside edges</w:t>
      </w:r>
      <w:r w:rsidRPr="00E41B57">
        <w:t>, native prairie, or shrub-steppe</w:t>
      </w:r>
      <w:r w:rsidR="005409FF">
        <w:t>. A</w:t>
      </w:r>
      <w:r w:rsidR="00E33CBA">
        <w:t xml:space="preserve">gricultural sites were </w:t>
      </w:r>
      <w:r w:rsidRPr="00E41B57">
        <w:t>spring-planted pea fields on the lower Palouse in Whitman Co. Washington and Latah Co. Idaho</w:t>
      </w:r>
      <w:r w:rsidR="0028282C">
        <w:t xml:space="preserve"> between 47.46°N and 46.33°N</w:t>
      </w:r>
      <w:r w:rsidRPr="00E41B57">
        <w:t xml:space="preserve"> (Fig. 1).</w:t>
      </w:r>
    </w:p>
    <w:p w14:paraId="69F9EBD1" w14:textId="7833ACA7" w:rsidR="00252907" w:rsidRPr="00E41B57" w:rsidRDefault="00617032" w:rsidP="006615C9">
      <w:pPr>
        <w:spacing w:line="480" w:lineRule="auto"/>
        <w:ind w:firstLine="540"/>
      </w:pPr>
      <w:r>
        <w:t xml:space="preserve">Aphid, plant, and virus surveys </w:t>
      </w:r>
      <w:r w:rsidR="006C2A79">
        <w:t xml:space="preserve">were conducted </w:t>
      </w:r>
      <w:r>
        <w:t xml:space="preserve">using a line-transect </w:t>
      </w:r>
      <w:r w:rsidR="00273362">
        <w:t>(Fig S2)</w:t>
      </w:r>
      <w:r>
        <w:t>.</w:t>
      </w:r>
      <w:r w:rsidR="00252907" w:rsidRPr="00E41B57">
        <w:t xml:space="preserve"> At each </w:t>
      </w:r>
      <w:r w:rsidR="00E10861">
        <w:t xml:space="preserve">site </w:t>
      </w:r>
      <w:r w:rsidR="00252907" w:rsidRPr="00E41B57">
        <w:t>we ran 10 m line transect</w:t>
      </w:r>
      <w:r w:rsidR="00A42F1B">
        <w:t>s and quantified</w:t>
      </w:r>
      <w:r w:rsidR="00E53A0B">
        <w:t xml:space="preserve"> plant diversity </w:t>
      </w:r>
      <w:r w:rsidR="003B2DBC">
        <w:t xml:space="preserve">(species identity) of all </w:t>
      </w:r>
      <w:r w:rsidR="00F14B45">
        <w:t>forbs</w:t>
      </w:r>
      <w:r w:rsidR="00212DF2" w:rsidRPr="00E41B57">
        <w:t xml:space="preserve"> touching the line transect</w:t>
      </w:r>
      <w:r w:rsidR="00E10861">
        <w:t xml:space="preserve">; </w:t>
      </w:r>
      <w:r w:rsidR="00212DF2">
        <w:t>forb</w:t>
      </w:r>
      <w:r w:rsidR="00212DF2" w:rsidRPr="00E41B57">
        <w:t xml:space="preserve"> percent cover</w:t>
      </w:r>
      <w:r w:rsidR="00212DF2">
        <w:t xml:space="preserve"> was </w:t>
      </w:r>
      <w:r w:rsidR="00D9372E">
        <w:t xml:space="preserve">calculated </w:t>
      </w:r>
      <w:r w:rsidR="00212DF2">
        <w:t>by</w:t>
      </w:r>
      <w:r w:rsidR="00CF793D">
        <w:t xml:space="preserve"> measuring </w:t>
      </w:r>
      <w:r w:rsidR="00E225BC">
        <w:t xml:space="preserve">the </w:t>
      </w:r>
      <w:r w:rsidR="009D081E">
        <w:t xml:space="preserve">length of the line transect (in cm) covered by </w:t>
      </w:r>
      <w:r w:rsidR="00E225BC">
        <w:t>plant material</w:t>
      </w:r>
      <w:r w:rsidR="00252907" w:rsidRPr="00E41B57">
        <w:t>.</w:t>
      </w:r>
      <w:r w:rsidR="00A65BDC">
        <w:t xml:space="preserve"> At </w:t>
      </w:r>
      <w:r w:rsidR="0028282C">
        <w:t>each transect</w:t>
      </w:r>
      <w:r w:rsidR="00A65BDC">
        <w:t xml:space="preserve"> </w:t>
      </w:r>
      <w:r w:rsidR="009D081E">
        <w:t>we collected</w:t>
      </w:r>
      <w:r w:rsidR="00252907" w:rsidRPr="00E41B57">
        <w:t xml:space="preserve"> </w:t>
      </w:r>
      <w:r w:rsidR="009D081E">
        <w:t>canopy</w:t>
      </w:r>
      <w:r w:rsidR="00252907" w:rsidRPr="00E41B57">
        <w:t xml:space="preserve"> arthropods </w:t>
      </w:r>
      <w:r w:rsidR="009D081E">
        <w:t>using two</w:t>
      </w:r>
      <w:r w:rsidR="00252907" w:rsidRPr="00E41B57">
        <w:t xml:space="preserve"> </w:t>
      </w:r>
      <w:r w:rsidR="003E0309">
        <w:t>180</w:t>
      </w:r>
      <w:r w:rsidR="00E10861">
        <w:t>°</w:t>
      </w:r>
      <w:r w:rsidR="003E0309">
        <w:t xml:space="preserve"> </w:t>
      </w:r>
      <w:r w:rsidR="00252907" w:rsidRPr="00E41B57">
        <w:t>sweep</w:t>
      </w:r>
      <w:r w:rsidR="003E0309">
        <w:t>s</w:t>
      </w:r>
      <w:r w:rsidR="00252907" w:rsidRPr="00E41B57">
        <w:t xml:space="preserve"> </w:t>
      </w:r>
      <w:r w:rsidR="009D081E">
        <w:t>through the foliage</w:t>
      </w:r>
      <w:r w:rsidR="00E10861">
        <w:t>; i</w:t>
      </w:r>
      <w:r w:rsidR="00252907" w:rsidRPr="00E41B57">
        <w:t xml:space="preserve">nsects collected were stored in 95% ethanol </w:t>
      </w:r>
      <w:r w:rsidR="00E10861">
        <w:t xml:space="preserve">until </w:t>
      </w:r>
      <w:r w:rsidR="009D081E">
        <w:t>identification to species</w:t>
      </w:r>
      <w:r w:rsidR="00252907" w:rsidRPr="00E41B57">
        <w:t xml:space="preserve">. Samples of aboveground </w:t>
      </w:r>
      <w:r w:rsidR="00E10861">
        <w:t xml:space="preserve">terminal leaf </w:t>
      </w:r>
      <w:r w:rsidR="00252907" w:rsidRPr="00E41B57">
        <w:t xml:space="preserve">tissue of legume species </w:t>
      </w:r>
      <w:r w:rsidR="0028282C">
        <w:t>overlapping the meter-</w:t>
      </w:r>
      <w:r w:rsidR="00252907" w:rsidRPr="00E41B57">
        <w:t>line transect were harvested, wrapped in aluminum foil, frozen in liquid N</w:t>
      </w:r>
      <w:r w:rsidR="00252907" w:rsidRPr="005409FF">
        <w:rPr>
          <w:vertAlign w:val="subscript"/>
        </w:rPr>
        <w:t>2</w:t>
      </w:r>
      <w:r w:rsidR="00252907" w:rsidRPr="00E41B57">
        <w:t xml:space="preserve">, and </w:t>
      </w:r>
      <w:r w:rsidR="009D081E">
        <w:t>held on</w:t>
      </w:r>
      <w:r w:rsidR="00252907" w:rsidRPr="00E41B57">
        <w:t xml:space="preserve"> dry ice before storing </w:t>
      </w:r>
      <w:r w:rsidR="0031486A">
        <w:t>at</w:t>
      </w:r>
      <w:r w:rsidR="0031486A" w:rsidRPr="00E41B57">
        <w:t xml:space="preserve"> </w:t>
      </w:r>
      <w:r w:rsidR="00252907" w:rsidRPr="00E41B57">
        <w:t xml:space="preserve">-80°C. These tissue samples were used to determine </w:t>
      </w:r>
      <w:r w:rsidR="009D081E">
        <w:t xml:space="preserve">the </w:t>
      </w:r>
      <w:r w:rsidR="00252907" w:rsidRPr="00E41B57">
        <w:t xml:space="preserve">presence </w:t>
      </w:r>
      <w:r w:rsidR="009D081E">
        <w:t xml:space="preserve">of PEMV. </w:t>
      </w:r>
    </w:p>
    <w:p w14:paraId="4D13A536" w14:textId="77777777" w:rsidR="00E10861" w:rsidRDefault="00F82867" w:rsidP="006615C9">
      <w:pPr>
        <w:spacing w:line="480" w:lineRule="auto"/>
      </w:pPr>
      <w:r w:rsidRPr="00E41B57">
        <w:tab/>
      </w:r>
    </w:p>
    <w:p w14:paraId="354C7DAE" w14:textId="5DBF9E3B" w:rsidR="00E10861" w:rsidRPr="00E41B57" w:rsidRDefault="00E13550" w:rsidP="006615C9">
      <w:pPr>
        <w:spacing w:line="480" w:lineRule="auto"/>
        <w:rPr>
          <w:b/>
          <w:bCs/>
          <w:i/>
          <w:iCs/>
          <w:highlight w:val="lightGray"/>
        </w:rPr>
      </w:pPr>
      <w:r>
        <w:rPr>
          <w:b/>
          <w:bCs/>
          <w:i/>
          <w:iCs/>
        </w:rPr>
        <w:t>PEMV detection in plants</w:t>
      </w:r>
    </w:p>
    <w:p w14:paraId="7DCCEBFA" w14:textId="5D195238" w:rsidR="00C93FCF" w:rsidRDefault="00E17A0C" w:rsidP="006615C9">
      <w:pPr>
        <w:spacing w:line="480" w:lineRule="auto"/>
        <w:ind w:firstLine="540"/>
        <w:rPr>
          <w:color w:val="1C1D1E"/>
        </w:rPr>
      </w:pPr>
      <w:r>
        <w:rPr>
          <w:color w:val="1C1D1E"/>
        </w:rPr>
        <w:t>To test all crop and non-crop legumes</w:t>
      </w:r>
      <w:r w:rsidR="007E4583">
        <w:rPr>
          <w:color w:val="1C1D1E"/>
        </w:rPr>
        <w:t xml:space="preserve"> for PEMV,</w:t>
      </w:r>
      <w:r>
        <w:rPr>
          <w:color w:val="1C1D1E"/>
        </w:rPr>
        <w:t xml:space="preserve"> we used a two-stage </w:t>
      </w:r>
      <w:r w:rsidR="00F50834">
        <w:rPr>
          <w:color w:val="1C1D1E"/>
        </w:rPr>
        <w:t xml:space="preserve">protocol </w:t>
      </w:r>
      <w:r w:rsidR="00E10861">
        <w:rPr>
          <w:color w:val="1C1D1E"/>
        </w:rPr>
        <w:t>(</w:t>
      </w:r>
      <w:r w:rsidR="007E4583">
        <w:rPr>
          <w:color w:val="1C1D1E"/>
        </w:rPr>
        <w:t>Sint et al. 2016</w:t>
      </w:r>
      <w:r w:rsidR="00F50834">
        <w:rPr>
          <w:color w:val="1C1D1E"/>
        </w:rPr>
        <w:t>)</w:t>
      </w:r>
      <w:r w:rsidR="007E4583">
        <w:rPr>
          <w:color w:val="1C1D1E"/>
        </w:rPr>
        <w:t xml:space="preserve">. </w:t>
      </w:r>
      <w:r>
        <w:rPr>
          <w:color w:val="1C1D1E"/>
        </w:rPr>
        <w:t xml:space="preserve">First, we </w:t>
      </w:r>
      <w:r w:rsidR="007E4583">
        <w:rPr>
          <w:color w:val="1C1D1E"/>
        </w:rPr>
        <w:t xml:space="preserve">tested </w:t>
      </w:r>
      <w:r w:rsidR="00F50834">
        <w:rPr>
          <w:color w:val="1C1D1E"/>
        </w:rPr>
        <w:t xml:space="preserve">for </w:t>
      </w:r>
      <w:r w:rsidR="007E4583">
        <w:rPr>
          <w:color w:val="1C1D1E"/>
        </w:rPr>
        <w:t xml:space="preserve">PEMV by using </w:t>
      </w:r>
      <w:r w:rsidR="006D76E9">
        <w:rPr>
          <w:color w:val="1C1D1E"/>
        </w:rPr>
        <w:t>r</w:t>
      </w:r>
      <w:r w:rsidR="007E4583">
        <w:rPr>
          <w:color w:val="1C1D1E"/>
        </w:rPr>
        <w:t xml:space="preserve">everse </w:t>
      </w:r>
      <w:r w:rsidR="006D76E9">
        <w:rPr>
          <w:color w:val="1C1D1E"/>
        </w:rPr>
        <w:t>t</w:t>
      </w:r>
      <w:r w:rsidR="007E4583">
        <w:rPr>
          <w:color w:val="1C1D1E"/>
        </w:rPr>
        <w:t>ranscript</w:t>
      </w:r>
      <w:r w:rsidR="0030419B">
        <w:rPr>
          <w:color w:val="1C1D1E"/>
        </w:rPr>
        <w:t>ion</w:t>
      </w:r>
      <w:r w:rsidR="007E4583">
        <w:rPr>
          <w:color w:val="1C1D1E"/>
        </w:rPr>
        <w:t>-</w:t>
      </w:r>
      <w:r w:rsidR="006D76E9">
        <w:rPr>
          <w:color w:val="1C1D1E"/>
        </w:rPr>
        <w:t>p</w:t>
      </w:r>
      <w:r w:rsidR="007E4583">
        <w:rPr>
          <w:color w:val="1C1D1E"/>
        </w:rPr>
        <w:t xml:space="preserve">olymerase chain reaction (RT-PCR) </w:t>
      </w:r>
      <w:r w:rsidR="00F50834">
        <w:rPr>
          <w:color w:val="1C1D1E"/>
        </w:rPr>
        <w:t xml:space="preserve">from </w:t>
      </w:r>
      <w:r w:rsidR="007E4583">
        <w:rPr>
          <w:color w:val="1C1D1E"/>
        </w:rPr>
        <w:t>pooled samples</w:t>
      </w:r>
      <w:r w:rsidR="00F50834">
        <w:rPr>
          <w:color w:val="1C1D1E"/>
        </w:rPr>
        <w:t xml:space="preserve"> of all tissue collected from</w:t>
      </w:r>
      <w:r w:rsidR="007E4583">
        <w:rPr>
          <w:color w:val="1C1D1E"/>
        </w:rPr>
        <w:t xml:space="preserve"> </w:t>
      </w:r>
      <w:r>
        <w:rPr>
          <w:color w:val="1C1D1E"/>
        </w:rPr>
        <w:t>each transect (</w:t>
      </w:r>
      <w:r w:rsidR="004441C3">
        <w:rPr>
          <w:color w:val="1C1D1E"/>
        </w:rPr>
        <w:t>n</w:t>
      </w:r>
      <w:r w:rsidR="006D76E9">
        <w:rPr>
          <w:color w:val="1C1D1E"/>
        </w:rPr>
        <w:t xml:space="preserve"> </w:t>
      </w:r>
      <w:r w:rsidR="004441C3">
        <w:rPr>
          <w:color w:val="1C1D1E"/>
        </w:rPr>
        <w:t>=</w:t>
      </w:r>
      <w:r w:rsidR="006D76E9">
        <w:rPr>
          <w:color w:val="1C1D1E"/>
        </w:rPr>
        <w:t xml:space="preserve"> </w:t>
      </w:r>
      <w:r w:rsidR="004441C3">
        <w:rPr>
          <w:color w:val="1C1D1E"/>
        </w:rPr>
        <w:t xml:space="preserve">65). </w:t>
      </w:r>
      <w:r w:rsidR="00F50834">
        <w:rPr>
          <w:color w:val="1C1D1E"/>
        </w:rPr>
        <w:t>Subsamples of tissue from each plant</w:t>
      </w:r>
      <w:r w:rsidR="003A2D9E">
        <w:rPr>
          <w:color w:val="1C1D1E"/>
        </w:rPr>
        <w:t>, regardless of species</w:t>
      </w:r>
      <w:r w:rsidR="00F50834">
        <w:rPr>
          <w:color w:val="1C1D1E"/>
        </w:rPr>
        <w:t xml:space="preserve">, were pooled and </w:t>
      </w:r>
      <w:r w:rsidR="007E4583" w:rsidRPr="007E4583">
        <w:rPr>
          <w:color w:val="1C1D1E"/>
        </w:rPr>
        <w:t xml:space="preserve">ground into fine powder </w:t>
      </w:r>
      <w:r w:rsidR="00F50834">
        <w:rPr>
          <w:color w:val="1C1D1E"/>
        </w:rPr>
        <w:t>under liquid N</w:t>
      </w:r>
      <w:r w:rsidR="00F50834" w:rsidRPr="00DE1275">
        <w:rPr>
          <w:color w:val="1C1D1E"/>
          <w:vertAlign w:val="subscript"/>
        </w:rPr>
        <w:t>2</w:t>
      </w:r>
      <w:r w:rsidR="00F50834">
        <w:rPr>
          <w:color w:val="1C1D1E"/>
          <w:vertAlign w:val="subscript"/>
        </w:rPr>
        <w:t xml:space="preserve"> </w:t>
      </w:r>
      <w:r w:rsidR="00F50834">
        <w:rPr>
          <w:color w:val="1C1D1E"/>
        </w:rPr>
        <w:t>by</w:t>
      </w:r>
      <w:r w:rsidR="00F50834" w:rsidRPr="007E4583">
        <w:rPr>
          <w:color w:val="1C1D1E"/>
        </w:rPr>
        <w:t xml:space="preserve"> </w:t>
      </w:r>
      <w:r w:rsidR="007E4583" w:rsidRPr="007E4583">
        <w:rPr>
          <w:color w:val="1C1D1E"/>
        </w:rPr>
        <w:t>mortar and pestle</w:t>
      </w:r>
      <w:r w:rsidR="00C93FCF">
        <w:rPr>
          <w:color w:val="1C1D1E"/>
        </w:rPr>
        <w:t xml:space="preserve"> into a </w:t>
      </w:r>
      <w:r w:rsidR="00E96642">
        <w:rPr>
          <w:color w:val="1C1D1E"/>
        </w:rPr>
        <w:t>transect</w:t>
      </w:r>
      <w:r w:rsidR="00C93FCF">
        <w:rPr>
          <w:color w:val="1C1D1E"/>
        </w:rPr>
        <w:t>-wide mix</w:t>
      </w:r>
      <w:r w:rsidR="007E4583" w:rsidRPr="007E4583">
        <w:rPr>
          <w:color w:val="1C1D1E"/>
        </w:rPr>
        <w:t>.</w:t>
      </w:r>
      <w:r w:rsidR="00C93FCF">
        <w:rPr>
          <w:color w:val="1C1D1E"/>
        </w:rPr>
        <w:t xml:space="preserve"> Second, if </w:t>
      </w:r>
      <w:r w:rsidR="005956AB">
        <w:rPr>
          <w:color w:val="1C1D1E"/>
        </w:rPr>
        <w:t xml:space="preserve">PEMV was </w:t>
      </w:r>
      <w:r w:rsidR="00C93FCF">
        <w:rPr>
          <w:color w:val="1C1D1E"/>
        </w:rPr>
        <w:t>detected</w:t>
      </w:r>
      <w:r w:rsidR="005956AB">
        <w:rPr>
          <w:color w:val="1C1D1E"/>
        </w:rPr>
        <w:t xml:space="preserve"> in the pooled sample</w:t>
      </w:r>
      <w:r w:rsidR="00C93FCF">
        <w:rPr>
          <w:color w:val="1C1D1E"/>
        </w:rPr>
        <w:t xml:space="preserve">, </w:t>
      </w:r>
      <w:r w:rsidR="005956AB">
        <w:rPr>
          <w:color w:val="1C1D1E"/>
        </w:rPr>
        <w:t>the remain</w:t>
      </w:r>
      <w:r w:rsidR="001B7105">
        <w:rPr>
          <w:color w:val="1C1D1E"/>
        </w:rPr>
        <w:t>ing</w:t>
      </w:r>
      <w:r w:rsidR="005956AB">
        <w:rPr>
          <w:color w:val="1C1D1E"/>
        </w:rPr>
        <w:t xml:space="preserve"> tissue from </w:t>
      </w:r>
      <w:r w:rsidR="00C93FCF">
        <w:rPr>
          <w:color w:val="1C1D1E"/>
        </w:rPr>
        <w:t xml:space="preserve">all host plants </w:t>
      </w:r>
      <w:r w:rsidR="005956AB">
        <w:rPr>
          <w:color w:val="1C1D1E"/>
        </w:rPr>
        <w:t xml:space="preserve">was </w:t>
      </w:r>
      <w:r w:rsidR="00C93FCF">
        <w:rPr>
          <w:color w:val="1C1D1E"/>
        </w:rPr>
        <w:t xml:space="preserve">tested </w:t>
      </w:r>
      <w:r w:rsidR="005956AB">
        <w:rPr>
          <w:color w:val="1C1D1E"/>
        </w:rPr>
        <w:t>individually</w:t>
      </w:r>
      <w:r w:rsidR="00C93FCF">
        <w:rPr>
          <w:color w:val="1C1D1E"/>
        </w:rPr>
        <w:t>.</w:t>
      </w:r>
      <w:r w:rsidR="007E4583" w:rsidRPr="007E4583">
        <w:rPr>
          <w:color w:val="1C1D1E"/>
        </w:rPr>
        <w:t xml:space="preserve"> </w:t>
      </w:r>
      <w:r w:rsidR="00C93FCF">
        <w:rPr>
          <w:color w:val="1C1D1E"/>
        </w:rPr>
        <w:t xml:space="preserve">This method </w:t>
      </w:r>
      <w:r w:rsidR="005956AB">
        <w:rPr>
          <w:color w:val="1C1D1E"/>
        </w:rPr>
        <w:lastRenderedPageBreak/>
        <w:t xml:space="preserve">allows efficient scoring of each of plant </w:t>
      </w:r>
      <w:r w:rsidR="00581D16">
        <w:rPr>
          <w:color w:val="1C1D1E"/>
        </w:rPr>
        <w:t xml:space="preserve">in a sample </w:t>
      </w:r>
      <w:r w:rsidR="005956AB">
        <w:rPr>
          <w:color w:val="1C1D1E"/>
        </w:rPr>
        <w:t>for the</w:t>
      </w:r>
      <w:r w:rsidR="00C93FCF">
        <w:rPr>
          <w:color w:val="1C1D1E"/>
        </w:rPr>
        <w:t xml:space="preserve"> presence </w:t>
      </w:r>
      <w:r w:rsidR="005956AB">
        <w:rPr>
          <w:color w:val="1C1D1E"/>
        </w:rPr>
        <w:t>PEMV</w:t>
      </w:r>
      <w:r w:rsidR="00581D16">
        <w:rPr>
          <w:color w:val="1C1D1E"/>
        </w:rPr>
        <w:t xml:space="preserve"> while</w:t>
      </w:r>
      <w:r w:rsidR="001B7105">
        <w:rPr>
          <w:color w:val="1C1D1E"/>
        </w:rPr>
        <w:t xml:space="preserve"> avoiding unnecessary </w:t>
      </w:r>
      <w:r w:rsidR="003A2D9E">
        <w:rPr>
          <w:color w:val="1C1D1E"/>
        </w:rPr>
        <w:t xml:space="preserve">and costly </w:t>
      </w:r>
      <w:r w:rsidR="001B7105">
        <w:rPr>
          <w:color w:val="1C1D1E"/>
        </w:rPr>
        <w:t>sampling of individual plants if the entire population is free of the virus</w:t>
      </w:r>
      <w:r w:rsidR="00C93FCF" w:rsidRPr="7F717119">
        <w:rPr>
          <w:color w:val="1C1D1E"/>
        </w:rPr>
        <w:t>.</w:t>
      </w:r>
    </w:p>
    <w:p w14:paraId="33D89F85" w14:textId="053168E9" w:rsidR="00252907" w:rsidRPr="003A73CD" w:rsidRDefault="00E10861" w:rsidP="006615C9">
      <w:pPr>
        <w:spacing w:line="480" w:lineRule="auto"/>
        <w:ind w:firstLine="540"/>
        <w:rPr>
          <w:color w:val="1C1D1E"/>
        </w:rPr>
      </w:pPr>
      <w:r>
        <w:rPr>
          <w:color w:val="1C1D1E"/>
        </w:rPr>
        <w:t xml:space="preserve">For detection </w:t>
      </w:r>
      <w:r w:rsidR="005956AB">
        <w:rPr>
          <w:color w:val="1C1D1E"/>
        </w:rPr>
        <w:t>of PEMV from plant tissue samples</w:t>
      </w:r>
      <w:r>
        <w:rPr>
          <w:color w:val="1C1D1E"/>
        </w:rPr>
        <w:t xml:space="preserve">, </w:t>
      </w:r>
      <w:r w:rsidR="0031486A">
        <w:rPr>
          <w:color w:val="1C1D1E"/>
        </w:rPr>
        <w:t>100 mg of h</w:t>
      </w:r>
      <w:r w:rsidR="007E4583" w:rsidRPr="007E4583">
        <w:rPr>
          <w:color w:val="1C1D1E"/>
        </w:rPr>
        <w:t xml:space="preserve">omogenized tissue </w:t>
      </w:r>
      <w:r w:rsidR="00C93FCF">
        <w:rPr>
          <w:color w:val="1C1D1E"/>
        </w:rPr>
        <w:t>was run through</w:t>
      </w:r>
      <w:r w:rsidR="007E4583" w:rsidRPr="007E4583">
        <w:rPr>
          <w:color w:val="1C1D1E"/>
        </w:rPr>
        <w:t xml:space="preserve"> Promega SV total RNA isolation kits (Promega)</w:t>
      </w:r>
      <w:r w:rsidR="00C93FCF">
        <w:rPr>
          <w:color w:val="1C1D1E"/>
        </w:rPr>
        <w:t xml:space="preserve">, producing </w:t>
      </w:r>
      <w:r w:rsidR="007E4583" w:rsidRPr="007E4583">
        <w:rPr>
          <w:color w:val="1C1D1E"/>
        </w:rPr>
        <w:t xml:space="preserve">cDNA from 1 µg of total RNA using Bio-Rad </w:t>
      </w:r>
      <w:proofErr w:type="spellStart"/>
      <w:r w:rsidR="007E4583" w:rsidRPr="007E4583">
        <w:rPr>
          <w:color w:val="1C1D1E"/>
        </w:rPr>
        <w:t>iScript</w:t>
      </w:r>
      <w:proofErr w:type="spellEnd"/>
      <w:r w:rsidR="007E4583" w:rsidRPr="007E4583">
        <w:rPr>
          <w:color w:val="1C1D1E"/>
        </w:rPr>
        <w:t xml:space="preserve"> cDNA synthesis kits</w:t>
      </w:r>
      <w:r>
        <w:rPr>
          <w:color w:val="1C1D1E"/>
        </w:rPr>
        <w:t xml:space="preserve"> (Lee et al. 2021)</w:t>
      </w:r>
      <w:r w:rsidR="007E4583" w:rsidRPr="007E4583">
        <w:rPr>
          <w:color w:val="1C1D1E"/>
        </w:rPr>
        <w:t xml:space="preserve">. </w:t>
      </w:r>
      <w:r w:rsidR="007E4583">
        <w:rPr>
          <w:color w:val="1C1D1E"/>
        </w:rPr>
        <w:t>T</w:t>
      </w:r>
      <w:r w:rsidR="004441C3">
        <w:rPr>
          <w:color w:val="1C1D1E"/>
        </w:rPr>
        <w:t xml:space="preserve">hen </w:t>
      </w:r>
      <w:r w:rsidR="007E4583">
        <w:rPr>
          <w:color w:val="1C1D1E"/>
        </w:rPr>
        <w:t xml:space="preserve">RT-PCR was performed </w:t>
      </w:r>
      <w:r w:rsidR="003A73CD">
        <w:rPr>
          <w:color w:val="1C1D1E"/>
        </w:rPr>
        <w:t xml:space="preserve">using PEMV-1 </w:t>
      </w:r>
      <w:r w:rsidR="00946F21">
        <w:rPr>
          <w:color w:val="1C1D1E"/>
        </w:rPr>
        <w:t>c</w:t>
      </w:r>
      <w:r w:rsidR="003A73CD">
        <w:rPr>
          <w:color w:val="1C1D1E"/>
        </w:rPr>
        <w:t xml:space="preserve">oat protein specific primers (PEMV CP FP: 5’ </w:t>
      </w:r>
      <w:r w:rsidR="003A73CD" w:rsidRPr="003A73CD">
        <w:rPr>
          <w:color w:val="1C1D1E"/>
        </w:rPr>
        <w:t>GTGGTGGCACCCTCTATG</w:t>
      </w:r>
      <w:r w:rsidR="003A73CD">
        <w:rPr>
          <w:color w:val="1C1D1E"/>
        </w:rPr>
        <w:t xml:space="preserve"> 3’; PEMV CP RP: 5’ </w:t>
      </w:r>
      <w:r w:rsidR="003A73CD" w:rsidRPr="003A73CD">
        <w:rPr>
          <w:color w:val="1C1D1E"/>
        </w:rPr>
        <w:t xml:space="preserve">GTGTCCACATGGTAGGCTATG </w:t>
      </w:r>
      <w:r w:rsidR="003A73CD">
        <w:rPr>
          <w:color w:val="1C1D1E"/>
        </w:rPr>
        <w:t>3’)</w:t>
      </w:r>
      <w:r w:rsidR="00E739EA">
        <w:rPr>
          <w:color w:val="1C1D1E"/>
        </w:rPr>
        <w:t xml:space="preserve">. </w:t>
      </w:r>
      <w:r w:rsidR="003A73CD">
        <w:rPr>
          <w:color w:val="1C1D1E"/>
        </w:rPr>
        <w:t>P</w:t>
      </w:r>
      <w:r w:rsidR="003A73CD" w:rsidRPr="003A73CD">
        <w:rPr>
          <w:color w:val="1C1D1E"/>
        </w:rPr>
        <w:t xml:space="preserve">rimers were designed using the IDT Primer Quest Tool for </w:t>
      </w:r>
      <w:r w:rsidR="003A73CD">
        <w:rPr>
          <w:color w:val="1C1D1E"/>
        </w:rPr>
        <w:t>RT-</w:t>
      </w:r>
      <w:r w:rsidR="003A73CD" w:rsidRPr="003A73CD">
        <w:rPr>
          <w:color w:val="1C1D1E"/>
        </w:rPr>
        <w:t xml:space="preserve">PCR reaction (10 µl) containing 3 µl of ddH2O, 5 µl of dream Taq </w:t>
      </w:r>
      <w:proofErr w:type="spellStart"/>
      <w:r w:rsidR="003A73CD" w:rsidRPr="003A73CD">
        <w:rPr>
          <w:color w:val="1C1D1E"/>
        </w:rPr>
        <w:t>mastermix</w:t>
      </w:r>
      <w:proofErr w:type="spellEnd"/>
      <w:r w:rsidR="003A73CD" w:rsidRPr="003A73CD">
        <w:rPr>
          <w:color w:val="1C1D1E"/>
        </w:rPr>
        <w:t xml:space="preserve"> (</w:t>
      </w:r>
      <w:proofErr w:type="spellStart"/>
      <w:r w:rsidR="003A73CD" w:rsidRPr="003A73CD">
        <w:rPr>
          <w:color w:val="1C1D1E"/>
        </w:rPr>
        <w:t>Thermo</w:t>
      </w:r>
      <w:proofErr w:type="spellEnd"/>
      <w:r w:rsidR="003A73CD" w:rsidRPr="003A73CD">
        <w:rPr>
          <w:color w:val="1C1D1E"/>
        </w:rPr>
        <w:t xml:space="preserve"> Scientific, Waltham, MA, </w:t>
      </w:r>
      <w:proofErr w:type="spellStart"/>
      <w:r w:rsidR="003A73CD" w:rsidRPr="003A73CD">
        <w:rPr>
          <w:color w:val="1C1D1E"/>
        </w:rPr>
        <w:t>usa</w:t>
      </w:r>
      <w:proofErr w:type="spellEnd"/>
      <w:r w:rsidR="003A73CD" w:rsidRPr="003A73CD">
        <w:rPr>
          <w:color w:val="1C1D1E"/>
        </w:rPr>
        <w:t>)</w:t>
      </w:r>
      <w:r w:rsidR="0031486A">
        <w:rPr>
          <w:color w:val="1C1D1E"/>
        </w:rPr>
        <w:t>,</w:t>
      </w:r>
      <w:r w:rsidR="003A73CD" w:rsidRPr="003A73CD">
        <w:rPr>
          <w:color w:val="1C1D1E"/>
        </w:rPr>
        <w:t xml:space="preserve"> 1 µl of diluted primer mix (forward and reverse [concentration 10µM]), and 1 µl of cDNA template. The </w:t>
      </w:r>
      <w:r w:rsidR="003A73CD">
        <w:rPr>
          <w:color w:val="1C1D1E"/>
        </w:rPr>
        <w:t>RT-</w:t>
      </w:r>
      <w:r w:rsidR="003A73CD" w:rsidRPr="003A73CD">
        <w:rPr>
          <w:color w:val="1C1D1E"/>
        </w:rPr>
        <w:t xml:space="preserve">PCR program included an initial denaturation for 5 min at 95°C followed by 21 cycles of denaturation at 95°C for 30 s, annealing for 30 s at 56°C, and extension for 45 s at 72°C and final extension of 10 min at 72°C. After PCR </w:t>
      </w:r>
      <w:r w:rsidR="0031486A">
        <w:rPr>
          <w:color w:val="1C1D1E"/>
        </w:rPr>
        <w:t>was complete,</w:t>
      </w:r>
      <w:r w:rsidR="003A73CD" w:rsidRPr="003A73CD">
        <w:rPr>
          <w:color w:val="1C1D1E"/>
        </w:rPr>
        <w:t xml:space="preserve"> agarose gels (1%) were run at 90 v for 45 min</w:t>
      </w:r>
      <w:r w:rsidR="0031486A">
        <w:rPr>
          <w:color w:val="1C1D1E"/>
        </w:rPr>
        <w:t>,</w:t>
      </w:r>
      <w:r w:rsidR="003A73CD" w:rsidRPr="003A73CD">
        <w:rPr>
          <w:color w:val="1C1D1E"/>
        </w:rPr>
        <w:t xml:space="preserve"> after which gel pictures were taken in a documentation system (Bio-Rad, Hercules, CA)</w:t>
      </w:r>
      <w:r w:rsidR="003A73CD">
        <w:rPr>
          <w:color w:val="1C1D1E"/>
        </w:rPr>
        <w:t xml:space="preserve">. </w:t>
      </w:r>
      <w:r w:rsidR="00721A68">
        <w:rPr>
          <w:color w:val="1C1D1E"/>
        </w:rPr>
        <w:t xml:space="preserve">For </w:t>
      </w:r>
      <w:r w:rsidR="00031520">
        <w:rPr>
          <w:color w:val="1C1D1E"/>
        </w:rPr>
        <w:t xml:space="preserve">one </w:t>
      </w:r>
      <w:r w:rsidR="00721A68">
        <w:rPr>
          <w:color w:val="1C1D1E"/>
        </w:rPr>
        <w:t xml:space="preserve">large population of </w:t>
      </w:r>
      <w:r w:rsidR="2955841D" w:rsidRPr="7F717119">
        <w:rPr>
          <w:color w:val="1C1D1E"/>
        </w:rPr>
        <w:t>h</w:t>
      </w:r>
      <w:r w:rsidR="00721A68" w:rsidRPr="7F717119">
        <w:rPr>
          <w:color w:val="1C1D1E"/>
        </w:rPr>
        <w:t>airy</w:t>
      </w:r>
      <w:r w:rsidR="00721A68">
        <w:rPr>
          <w:color w:val="1C1D1E"/>
        </w:rPr>
        <w:t xml:space="preserve"> vetch that contained PEMV (Fig</w:t>
      </w:r>
      <w:r>
        <w:rPr>
          <w:color w:val="1C1D1E"/>
        </w:rPr>
        <w:t>.</w:t>
      </w:r>
      <w:r w:rsidR="00721A68">
        <w:rPr>
          <w:color w:val="1C1D1E"/>
        </w:rPr>
        <w:t xml:space="preserve"> 1)</w:t>
      </w:r>
      <w:r>
        <w:rPr>
          <w:color w:val="1C1D1E"/>
        </w:rPr>
        <w:t>,</w:t>
      </w:r>
      <w:r w:rsidR="00721A68">
        <w:rPr>
          <w:color w:val="1C1D1E"/>
        </w:rPr>
        <w:t xml:space="preserve"> we </w:t>
      </w:r>
      <w:r w:rsidR="008D570B">
        <w:rPr>
          <w:color w:val="1C1D1E"/>
        </w:rPr>
        <w:t>revisited</w:t>
      </w:r>
      <w:r w:rsidR="00721A68">
        <w:rPr>
          <w:color w:val="1C1D1E"/>
        </w:rPr>
        <w:t xml:space="preserve"> the site later in the season and sampled vetch plants in disturbed habitat fragments</w:t>
      </w:r>
      <w:r w:rsidR="00031520">
        <w:rPr>
          <w:color w:val="1C1D1E"/>
        </w:rPr>
        <w:t xml:space="preserve"> near</w:t>
      </w:r>
      <w:r>
        <w:rPr>
          <w:color w:val="1C1D1E"/>
        </w:rPr>
        <w:t>by</w:t>
      </w:r>
      <w:r w:rsidR="59097225" w:rsidRPr="7F717119">
        <w:rPr>
          <w:color w:val="1C1D1E"/>
        </w:rPr>
        <w:t>. We</w:t>
      </w:r>
      <w:r w:rsidR="008D570B">
        <w:rPr>
          <w:color w:val="1C1D1E"/>
        </w:rPr>
        <w:t xml:space="preserve"> verified that PEMV was present in </w:t>
      </w:r>
      <w:r w:rsidR="0028282C">
        <w:rPr>
          <w:color w:val="1C1D1E"/>
        </w:rPr>
        <w:t xml:space="preserve">an </w:t>
      </w:r>
      <w:r w:rsidR="008D570B">
        <w:rPr>
          <w:color w:val="1C1D1E"/>
        </w:rPr>
        <w:t xml:space="preserve">adjacent habitat </w:t>
      </w:r>
      <w:r w:rsidR="00FB16AE">
        <w:rPr>
          <w:color w:val="1C1D1E"/>
        </w:rPr>
        <w:t>in a population of hairy vetch &lt;1</w:t>
      </w:r>
      <w:r>
        <w:rPr>
          <w:color w:val="1C1D1E"/>
        </w:rPr>
        <w:t xml:space="preserve"> </w:t>
      </w:r>
      <w:r w:rsidR="00FB16AE">
        <w:rPr>
          <w:color w:val="1C1D1E"/>
        </w:rPr>
        <w:t xml:space="preserve">km from the </w:t>
      </w:r>
      <w:r>
        <w:rPr>
          <w:color w:val="1C1D1E"/>
        </w:rPr>
        <w:t>site</w:t>
      </w:r>
      <w:r w:rsidR="00FB16AE">
        <w:rPr>
          <w:color w:val="1C1D1E"/>
        </w:rPr>
        <w:t xml:space="preserve"> at which PEMV was found.</w:t>
      </w:r>
      <w:r w:rsidR="00273362">
        <w:rPr>
          <w:color w:val="1C1D1E"/>
        </w:rPr>
        <w:t xml:space="preserve"> </w:t>
      </w:r>
    </w:p>
    <w:p w14:paraId="6C782C0A" w14:textId="77777777" w:rsidR="00E10861" w:rsidRDefault="00F82867" w:rsidP="006615C9">
      <w:pPr>
        <w:spacing w:line="480" w:lineRule="auto"/>
      </w:pPr>
      <w:r w:rsidRPr="00E41B57">
        <w:tab/>
      </w:r>
    </w:p>
    <w:p w14:paraId="6B2743D6" w14:textId="0BEF0AA6" w:rsidR="004F0350" w:rsidRPr="00E41B57" w:rsidRDefault="005F0E6A" w:rsidP="006615C9">
      <w:pPr>
        <w:spacing w:line="480" w:lineRule="auto"/>
        <w:rPr>
          <w:b/>
          <w:bCs/>
          <w:i/>
          <w:iCs/>
        </w:rPr>
      </w:pPr>
      <w:r w:rsidRPr="00E41B57">
        <w:rPr>
          <w:b/>
          <w:bCs/>
          <w:i/>
          <w:iCs/>
        </w:rPr>
        <w:t xml:space="preserve">Statistical </w:t>
      </w:r>
      <w:r w:rsidR="00F82867" w:rsidRPr="00E41B57">
        <w:rPr>
          <w:b/>
          <w:bCs/>
          <w:i/>
          <w:iCs/>
        </w:rPr>
        <w:t>Analyses</w:t>
      </w:r>
    </w:p>
    <w:p w14:paraId="5437F6A1" w14:textId="10621ECE" w:rsidR="005F0E6A" w:rsidRPr="009B6E2C" w:rsidRDefault="00C93FCF" w:rsidP="006615C9">
      <w:pPr>
        <w:spacing w:line="480" w:lineRule="auto"/>
        <w:ind w:firstLine="540"/>
      </w:pPr>
      <w:r>
        <w:t>All data analyses were completed using R version 4.1.2 (</w:t>
      </w:r>
      <w:r w:rsidR="00E10861">
        <w:t>R</w:t>
      </w:r>
      <w:r w:rsidR="004D1A6E">
        <w:t xml:space="preserve"> Development</w:t>
      </w:r>
      <w:r w:rsidR="00E10861">
        <w:t xml:space="preserve"> Core Team </w:t>
      </w:r>
      <w:r w:rsidR="00873DDB">
        <w:t>202</w:t>
      </w:r>
      <w:r w:rsidR="004D1A6E">
        <w:t>1</w:t>
      </w:r>
      <w:r>
        <w:t>) using base functions unless otherwise specified. For analyses of plant and aphid data, we used</w:t>
      </w:r>
      <w:r w:rsidR="00FB16AE">
        <w:t xml:space="preserve"> GLMM (generalized linear mixed models) applying</w:t>
      </w:r>
      <w:r>
        <w:t xml:space="preserve"> the </w:t>
      </w:r>
      <w:r w:rsidR="00056928">
        <w:t>‘</w:t>
      </w:r>
      <w:r>
        <w:t>lme4</w:t>
      </w:r>
      <w:r w:rsidR="00056928">
        <w:t>’</w:t>
      </w:r>
      <w:r>
        <w:t xml:space="preserve"> p</w:t>
      </w:r>
      <w:r w:rsidR="00056928">
        <w:t>a</w:t>
      </w:r>
      <w:r>
        <w:t>ckage (</w:t>
      </w:r>
      <w:r w:rsidR="00C30AF5">
        <w:t>Bates et al. 2015</w:t>
      </w:r>
      <w:r w:rsidR="00721016">
        <w:t>)</w:t>
      </w:r>
      <w:r w:rsidR="00E10861">
        <w:t xml:space="preserve">; </w:t>
      </w:r>
      <w:r>
        <w:t>model estimates</w:t>
      </w:r>
      <w:r w:rsidR="00056928">
        <w:t xml:space="preserve"> and P-values</w:t>
      </w:r>
      <w:r>
        <w:t xml:space="preserve"> were extracted </w:t>
      </w:r>
      <w:r w:rsidR="00056928">
        <w:t>using the ‘car’ package (</w:t>
      </w:r>
      <w:r w:rsidR="00C30AF5">
        <w:t>Fox and Weisberg 2011</w:t>
      </w:r>
      <w:r w:rsidR="00056928">
        <w:t xml:space="preserve">). </w:t>
      </w:r>
      <w:r w:rsidR="00056928">
        <w:lastRenderedPageBreak/>
        <w:t xml:space="preserve">For plotting results and </w:t>
      </w:r>
      <w:proofErr w:type="spellStart"/>
      <w:r w:rsidR="00056928">
        <w:t>posthoc</w:t>
      </w:r>
      <w:proofErr w:type="spellEnd"/>
      <w:r w:rsidR="00056928">
        <w:t xml:space="preserve"> tests, we used the ‘</w:t>
      </w:r>
      <w:proofErr w:type="spellStart"/>
      <w:r w:rsidR="00056928">
        <w:t>emmeans</w:t>
      </w:r>
      <w:proofErr w:type="spellEnd"/>
      <w:r w:rsidR="00056928">
        <w:t>’ package (</w:t>
      </w:r>
      <w:proofErr w:type="spellStart"/>
      <w:r w:rsidR="00C30AF5">
        <w:t>Lenth</w:t>
      </w:r>
      <w:proofErr w:type="spellEnd"/>
      <w:r w:rsidR="00C30AF5">
        <w:t xml:space="preserve"> 2016</w:t>
      </w:r>
      <w:r w:rsidR="00056928">
        <w:t>).</w:t>
      </w:r>
      <w:r>
        <w:t xml:space="preserve"> </w:t>
      </w:r>
      <w:r w:rsidR="00FB16AE">
        <w:t>A</w:t>
      </w:r>
      <w:r w:rsidR="00953ED2">
        <w:t xml:space="preserve">phid </w:t>
      </w:r>
      <w:r w:rsidR="00693771">
        <w:t>counts,</w:t>
      </w:r>
      <w:r w:rsidR="00953ED2">
        <w:t xml:space="preserve"> or cumulative abundance models used a negative-binomial </w:t>
      </w:r>
      <w:r w:rsidR="002A0C9D">
        <w:t xml:space="preserve">link function </w:t>
      </w:r>
      <w:r w:rsidR="00953ED2">
        <w:t>appropriate for zero-inflated count data</w:t>
      </w:r>
      <w:r w:rsidR="00BF5B06">
        <w:t>.</w:t>
      </w:r>
      <w:r w:rsidR="000A5C9C">
        <w:t xml:space="preserve"> Statistical analyses</w:t>
      </w:r>
      <w:r w:rsidR="00E02A40">
        <w:t xml:space="preserve"> for line transects</w:t>
      </w:r>
      <w:r w:rsidR="000A5C9C">
        <w:t xml:space="preserve"> </w:t>
      </w:r>
      <w:r w:rsidR="00E02A40">
        <w:t>used</w:t>
      </w:r>
      <w:r w:rsidR="000A5C9C">
        <w:t xml:space="preserve"> site as a random effect.</w:t>
      </w:r>
      <w:r w:rsidR="00CA1277">
        <w:t xml:space="preserve"> </w:t>
      </w:r>
      <w:r w:rsidR="00E566B9">
        <w:t xml:space="preserve">Analyses of pooled long-term monitoring data from </w:t>
      </w:r>
      <w:hyperlink r:id="rId6" w:history="1">
        <w:r w:rsidR="00693771" w:rsidRPr="00D572A7">
          <w:rPr>
            <w:rStyle w:val="Hyperlink"/>
          </w:rPr>
          <w:t>https://www.legumevirusproject.org/</w:t>
        </w:r>
      </w:hyperlink>
      <w:r w:rsidR="00693771">
        <w:t xml:space="preserve"> were completed using a </w:t>
      </w:r>
      <w:r w:rsidR="00FB16AE">
        <w:t>GLMM</w:t>
      </w:r>
      <w:r w:rsidR="00693771">
        <w:t xml:space="preserve"> </w:t>
      </w:r>
      <w:r w:rsidR="00BB2D76">
        <w:t>with a negative binomial link function</w:t>
      </w:r>
      <w:r w:rsidR="00FB16AE">
        <w:t xml:space="preserve">. These source data </w:t>
      </w:r>
      <w:r w:rsidR="00E10861">
        <w:t>we</w:t>
      </w:r>
      <w:r w:rsidR="00FB16AE">
        <w:t>re comprised of samples from a minimum of 30 pan traps monitored weekly over</w:t>
      </w:r>
      <w:r w:rsidR="00693771">
        <w:t xml:space="preserve"> 17-year survey period (Fig S</w:t>
      </w:r>
      <w:r w:rsidR="00273362">
        <w:t>1</w:t>
      </w:r>
      <w:r w:rsidR="00693771">
        <w:t>).</w:t>
      </w:r>
    </w:p>
    <w:p w14:paraId="7B8F7451" w14:textId="77777777" w:rsidR="00C93FCF" w:rsidRDefault="00C93FCF" w:rsidP="006615C9">
      <w:pPr>
        <w:spacing w:line="480" w:lineRule="auto"/>
        <w:rPr>
          <w:b/>
          <w:bCs/>
        </w:rPr>
      </w:pPr>
    </w:p>
    <w:p w14:paraId="6F3DDFAB" w14:textId="75FCBA99" w:rsidR="005F0E6A" w:rsidRDefault="005F0E6A" w:rsidP="006615C9">
      <w:pPr>
        <w:spacing w:line="480" w:lineRule="auto"/>
        <w:rPr>
          <w:b/>
          <w:bCs/>
        </w:rPr>
      </w:pPr>
      <w:r w:rsidRPr="00E41B57">
        <w:rPr>
          <w:b/>
          <w:bCs/>
        </w:rPr>
        <w:t>Results</w:t>
      </w:r>
    </w:p>
    <w:p w14:paraId="654F39A2" w14:textId="4166B9EC" w:rsidR="00E10861" w:rsidRDefault="00E10861" w:rsidP="006615C9">
      <w:pPr>
        <w:spacing w:line="480" w:lineRule="auto"/>
        <w:ind w:firstLine="540"/>
      </w:pPr>
      <w:r>
        <w:t>W</w:t>
      </w:r>
      <w:r w:rsidR="008D6C43">
        <w:t xml:space="preserve">e completed </w:t>
      </w:r>
      <w:r w:rsidR="00632A58">
        <w:t>118</w:t>
      </w:r>
      <w:r w:rsidR="008D6C43">
        <w:t xml:space="preserve"> transects</w:t>
      </w:r>
      <w:r w:rsidR="00273362">
        <w:t xml:space="preserve"> a</w:t>
      </w:r>
      <w:r>
        <w:t>t</w:t>
      </w:r>
      <w:r w:rsidR="00273362">
        <w:t xml:space="preserve"> 65 sites</w:t>
      </w:r>
      <w:r>
        <w:t>,</w:t>
      </w:r>
      <w:r w:rsidR="008D6C43">
        <w:t xml:space="preserve"> and </w:t>
      </w:r>
      <w:r>
        <w:t xml:space="preserve">opportunistically </w:t>
      </w:r>
      <w:r w:rsidR="008D6C43">
        <w:t xml:space="preserve">surveyed </w:t>
      </w:r>
      <w:r>
        <w:t xml:space="preserve">an additional five </w:t>
      </w:r>
      <w:r w:rsidR="0170AEEA" w:rsidRPr="7F717119">
        <w:t>h</w:t>
      </w:r>
      <w:r w:rsidR="008D6C43" w:rsidRPr="7F717119">
        <w:t>airy</w:t>
      </w:r>
      <w:r w:rsidR="008D6C43">
        <w:t xml:space="preserve"> vetch populations. </w:t>
      </w:r>
      <w:r>
        <w:t>W</w:t>
      </w:r>
      <w:r w:rsidR="008D6C43">
        <w:t>e collected 15,289 aphids</w:t>
      </w:r>
      <w:r>
        <w:t xml:space="preserve"> in total</w:t>
      </w:r>
      <w:r w:rsidR="008D6C43">
        <w:t xml:space="preserve"> </w:t>
      </w:r>
      <w:r w:rsidR="008C5B97">
        <w:t>and assayed 1</w:t>
      </w:r>
      <w:r>
        <w:t>,</w:t>
      </w:r>
      <w:r w:rsidR="008C5B97">
        <w:t xml:space="preserve">076 candidate plant tissue samples for PEMV. In our transects we recorded 145 species of annual plants, of which </w:t>
      </w:r>
      <w:r w:rsidR="008D0584">
        <w:t xml:space="preserve">23 were in the family </w:t>
      </w:r>
      <w:r w:rsidR="0030120D">
        <w:t>Fabaceae</w:t>
      </w:r>
      <w:r w:rsidR="00100E59">
        <w:t>.</w:t>
      </w:r>
      <w:r w:rsidR="003B70C7">
        <w:t xml:space="preserve"> </w:t>
      </w:r>
      <w:r w:rsidR="00E14D96">
        <w:t xml:space="preserve">We observed significant variation in the </w:t>
      </w:r>
      <w:r w:rsidR="00946F21">
        <w:t xml:space="preserve">percent </w:t>
      </w:r>
      <w:r w:rsidR="00E14D96">
        <w:t xml:space="preserve">coverage of non-crop legumes </w:t>
      </w:r>
      <w:r w:rsidR="002734B2">
        <w:t xml:space="preserve">(Fig. 2) </w:t>
      </w:r>
      <w:r w:rsidR="00E14D96">
        <w:t xml:space="preserve">and the </w:t>
      </w:r>
      <w:r w:rsidR="00066103">
        <w:t xml:space="preserve">abundance of aphids </w:t>
      </w:r>
      <w:r w:rsidR="003A5804">
        <w:t>among host plant species (</w:t>
      </w:r>
      <w:r w:rsidR="002734B2">
        <w:t>Fig</w:t>
      </w:r>
      <w:r>
        <w:t>.</w:t>
      </w:r>
      <w:r w:rsidR="002734B2">
        <w:t xml:space="preserve"> 3</w:t>
      </w:r>
      <w:r w:rsidR="003A5804">
        <w:t>)</w:t>
      </w:r>
      <w:r w:rsidR="00066103">
        <w:t>.</w:t>
      </w:r>
      <w:r w:rsidR="003A5804">
        <w:t xml:space="preserve"> </w:t>
      </w:r>
    </w:p>
    <w:p w14:paraId="402B16D3" w14:textId="1863225E" w:rsidR="00E14D96" w:rsidRDefault="003A5804" w:rsidP="006615C9">
      <w:pPr>
        <w:spacing w:line="480" w:lineRule="auto"/>
        <w:ind w:firstLine="540"/>
      </w:pPr>
      <w:r>
        <w:t xml:space="preserve">Hairy vetch had the highest abundance of pea aphids </w:t>
      </w:r>
      <w:r w:rsidR="00035A64">
        <w:t xml:space="preserve">and was the most abundant non-crop, weedy legume (Fig. 3). At the community level, </w:t>
      </w:r>
      <w:r w:rsidR="00E10861">
        <w:t xml:space="preserve">increasing coverage of vetch in transects was related to a greater likelihood of </w:t>
      </w:r>
      <w:r w:rsidR="00B755DD">
        <w:t>pea aphid presence (</w:t>
      </w:r>
      <w:r w:rsidR="00E10861">
        <w:t xml:space="preserve">GLMMs, </w:t>
      </w:r>
      <w:r w:rsidR="00E10861" w:rsidRPr="00D45802">
        <w:t>χ</w:t>
      </w:r>
      <w:r w:rsidR="00E10861" w:rsidRPr="00F91598">
        <w:rPr>
          <w:vertAlign w:val="superscript"/>
        </w:rPr>
        <w:t>2</w:t>
      </w:r>
      <w:r w:rsidR="00E10861">
        <w:t xml:space="preserve"> = 15.02, </w:t>
      </w:r>
      <w:r w:rsidR="00E2348B" w:rsidRPr="00873DDB">
        <w:rPr>
          <w:i/>
          <w:iCs/>
        </w:rPr>
        <w:t>P</w:t>
      </w:r>
      <w:r w:rsidR="00E2348B">
        <w:t xml:space="preserve"> &lt; 0.0001,</w:t>
      </w:r>
      <w:r w:rsidR="00E10861">
        <w:t xml:space="preserve"> Fig. 4</w:t>
      </w:r>
      <w:r>
        <w:t>).</w:t>
      </w:r>
      <w:r w:rsidR="00946F21">
        <w:t xml:space="preserve"> </w:t>
      </w:r>
      <w:r w:rsidR="00AB51BB">
        <w:rPr>
          <w:color w:val="1C1D1E"/>
        </w:rPr>
        <w:t>Notably, adjacent habitats</w:t>
      </w:r>
      <w:r w:rsidR="00752809">
        <w:rPr>
          <w:color w:val="1C1D1E"/>
        </w:rPr>
        <w:t xml:space="preserve"> (N = x)</w:t>
      </w:r>
      <w:r w:rsidR="00AB51BB">
        <w:rPr>
          <w:color w:val="1C1D1E"/>
        </w:rPr>
        <w:t xml:space="preserve"> also had high populations of hairy vetch colonized by pea aphids upon subsequent revisit dates (Fig</w:t>
      </w:r>
      <w:r w:rsidR="00E10861">
        <w:rPr>
          <w:color w:val="1C1D1E"/>
        </w:rPr>
        <w:t>.</w:t>
      </w:r>
      <w:r w:rsidR="00AB51BB">
        <w:rPr>
          <w:color w:val="1C1D1E"/>
        </w:rPr>
        <w:t xml:space="preserve"> S3). Finally, </w:t>
      </w:r>
      <w:r w:rsidR="00E10861">
        <w:rPr>
          <w:color w:val="1C1D1E"/>
        </w:rPr>
        <w:t xml:space="preserve">PEMV </w:t>
      </w:r>
      <w:r w:rsidR="00A46BC7">
        <w:t xml:space="preserve">was only </w:t>
      </w:r>
      <w:r w:rsidR="00E10861">
        <w:t xml:space="preserve">detected </w:t>
      </w:r>
      <w:r w:rsidR="00A46BC7">
        <w:t>in</w:t>
      </w:r>
      <w:r w:rsidR="001359F1">
        <w:t xml:space="preserve"> </w:t>
      </w:r>
      <w:r w:rsidR="00752809">
        <w:t xml:space="preserve">hairy </w:t>
      </w:r>
      <w:r w:rsidR="00A46BC7">
        <w:t>vetch</w:t>
      </w:r>
      <w:r w:rsidR="00273362">
        <w:t xml:space="preserve"> (Fig</w:t>
      </w:r>
      <w:r w:rsidR="00E10861">
        <w:t>.</w:t>
      </w:r>
      <w:r w:rsidR="00273362">
        <w:t xml:space="preserve"> S4)</w:t>
      </w:r>
      <w:r w:rsidR="00A46BC7">
        <w:t xml:space="preserve"> and </w:t>
      </w:r>
      <w:r w:rsidR="00752809">
        <w:t>crop (</w:t>
      </w:r>
      <w:r w:rsidR="00A46BC7">
        <w:t>dry pea</w:t>
      </w:r>
      <w:r w:rsidR="00752809">
        <w:t>)</w:t>
      </w:r>
      <w:r w:rsidR="00AB51BB">
        <w:t xml:space="preserve"> sites colonized by pea aphids</w:t>
      </w:r>
      <w:r w:rsidR="00E10861">
        <w:t>, but not in other hosts.</w:t>
      </w:r>
      <w:r w:rsidR="00AB51BB">
        <w:t xml:space="preserve"> </w:t>
      </w:r>
    </w:p>
    <w:p w14:paraId="620ECC13" w14:textId="24805166" w:rsidR="00E10861" w:rsidRDefault="00E10861" w:rsidP="006615C9">
      <w:pPr>
        <w:spacing w:line="480" w:lineRule="auto"/>
        <w:rPr>
          <w:b/>
          <w:bCs/>
        </w:rPr>
      </w:pPr>
    </w:p>
    <w:p w14:paraId="69BF767E" w14:textId="0F2F5302" w:rsidR="00F348B3" w:rsidRDefault="00F348B3" w:rsidP="006615C9">
      <w:pPr>
        <w:spacing w:line="480" w:lineRule="auto"/>
        <w:rPr>
          <w:b/>
          <w:bCs/>
        </w:rPr>
      </w:pPr>
    </w:p>
    <w:p w14:paraId="25903870" w14:textId="77777777" w:rsidR="00F348B3" w:rsidRDefault="00F348B3" w:rsidP="006615C9">
      <w:pPr>
        <w:spacing w:line="480" w:lineRule="auto"/>
        <w:rPr>
          <w:b/>
          <w:bCs/>
        </w:rPr>
      </w:pPr>
    </w:p>
    <w:p w14:paraId="720BDA34" w14:textId="4DCD8FB4" w:rsidR="00E45984" w:rsidRDefault="00E45984" w:rsidP="006615C9">
      <w:pPr>
        <w:spacing w:line="480" w:lineRule="auto"/>
        <w:rPr>
          <w:b/>
          <w:bCs/>
        </w:rPr>
      </w:pPr>
      <w:r>
        <w:rPr>
          <w:b/>
          <w:bCs/>
        </w:rPr>
        <w:lastRenderedPageBreak/>
        <w:t>Discussion</w:t>
      </w:r>
    </w:p>
    <w:p w14:paraId="44F8C197" w14:textId="5A9DA1A7" w:rsidR="00E10861" w:rsidRDefault="007824FD" w:rsidP="006615C9">
      <w:pPr>
        <w:spacing w:line="480" w:lineRule="auto"/>
        <w:ind w:firstLine="540"/>
      </w:pPr>
      <w:r>
        <w:t xml:space="preserve">Effective prediction of </w:t>
      </w:r>
      <w:r w:rsidR="00E10861">
        <w:t xml:space="preserve">viral plant pathogen </w:t>
      </w:r>
      <w:r>
        <w:t xml:space="preserve">outbreaks requires </w:t>
      </w:r>
      <w:r w:rsidR="00E10861">
        <w:t xml:space="preserve">a detailed </w:t>
      </w:r>
      <w:r>
        <w:t xml:space="preserve">understanding </w:t>
      </w:r>
      <w:r w:rsidR="00E10861">
        <w:t xml:space="preserve">of vector and pathogen </w:t>
      </w:r>
      <w:r>
        <w:t>movement from crop to non-crop hosts at the landscape scale (</w:t>
      </w:r>
      <w:r w:rsidR="78870F9F">
        <w:t>Srinivasan et al. 2008</w:t>
      </w:r>
      <w:r>
        <w:t xml:space="preserve">). A first step in this process is risk assessment </w:t>
      </w:r>
      <w:r w:rsidR="00E10861">
        <w:t xml:space="preserve">using </w:t>
      </w:r>
      <w:r>
        <w:t>potential alternative hosts</w:t>
      </w:r>
      <w:r w:rsidR="00033CE5">
        <w:t xml:space="preserve"> (Holt et al. 2008)</w:t>
      </w:r>
      <w:r>
        <w:t xml:space="preserve">. Hairy vetch appears to be an ideal alternative host for pea aphids and PEMV, which are major </w:t>
      </w:r>
      <w:r w:rsidR="00752809">
        <w:t xml:space="preserve">constraints </w:t>
      </w:r>
      <w:r w:rsidR="00F00E40">
        <w:t>on</w:t>
      </w:r>
      <w:r w:rsidR="00752809">
        <w:t xml:space="preserve"> pulse production </w:t>
      </w:r>
      <w:r>
        <w:t>in the Palouse region of Pacific Northwestern US.</w:t>
      </w:r>
      <w:r w:rsidR="00D2219B">
        <w:t xml:space="preserve"> We found this host has high densities in non-agricultural environments, persists in disturbed habitats, is correlate</w:t>
      </w:r>
      <w:r w:rsidR="6B3F921F">
        <w:t>d</w:t>
      </w:r>
      <w:r w:rsidR="00D2219B">
        <w:t xml:space="preserve"> with aphid presence</w:t>
      </w:r>
      <w:r w:rsidR="2D8033F1">
        <w:t>,</w:t>
      </w:r>
      <w:r w:rsidR="00D2219B">
        <w:t xml:space="preserve"> and is validated as a competent host for PEMV.</w:t>
      </w:r>
    </w:p>
    <w:p w14:paraId="5E07DB98" w14:textId="4146D2D0" w:rsidR="00E10861" w:rsidRDefault="00E10861" w:rsidP="006615C9">
      <w:pPr>
        <w:spacing w:line="480" w:lineRule="auto"/>
        <w:ind w:firstLine="540"/>
      </w:pPr>
      <w:r>
        <w:t xml:space="preserve">Our </w:t>
      </w:r>
      <w:r w:rsidR="0084175A">
        <w:t>understanding of pea aphid and PEMV outbreaks in the Palouse consider</w:t>
      </w:r>
      <w:r>
        <w:t>s</w:t>
      </w:r>
      <w:r w:rsidR="0084175A">
        <w:t xml:space="preserve"> that pea aphids likely colonize Palouse agroecosystems following wind currents from the Columbia Basin and Willamette </w:t>
      </w:r>
      <w:r w:rsidR="230040EC">
        <w:t>V</w:t>
      </w:r>
      <w:r w:rsidR="0084175A">
        <w:t xml:space="preserve">alley, where milder winters allow </w:t>
      </w:r>
      <w:r>
        <w:t>aphid</w:t>
      </w:r>
      <w:r w:rsidR="0084175A">
        <w:t xml:space="preserve">s to overwinter on alfalfa and clover (Clement </w:t>
      </w:r>
      <w:r w:rsidR="40ADCFB4">
        <w:t xml:space="preserve">et al. 2010, </w:t>
      </w:r>
      <w:r w:rsidR="3AFA9690">
        <w:t>Hampton 1983).</w:t>
      </w:r>
      <w:r w:rsidR="0084175A">
        <w:t xml:space="preserve"> Genetic data </w:t>
      </w:r>
      <w:r>
        <w:t xml:space="preserve">shows </w:t>
      </w:r>
      <w:r w:rsidR="0084175A">
        <w:t xml:space="preserve">that the pea aphid biotype found on </w:t>
      </w:r>
      <w:r w:rsidR="002E6FA0">
        <w:t>dry pea in the Palouse has shared markers with biotypes collected in these areas (</w:t>
      </w:r>
      <w:r w:rsidR="00D6393B">
        <w:t>Eigenbrode et al. 2016</w:t>
      </w:r>
      <w:r w:rsidR="002E6FA0">
        <w:t>).</w:t>
      </w:r>
      <w:r w:rsidR="001C2E95">
        <w:t xml:space="preserve"> </w:t>
      </w:r>
      <w:r>
        <w:t xml:space="preserve">Our study suggests </w:t>
      </w:r>
      <w:r w:rsidR="001C2E95">
        <w:t xml:space="preserve">two possibilities </w:t>
      </w:r>
      <w:r>
        <w:t xml:space="preserve">that align </w:t>
      </w:r>
      <w:r w:rsidR="001C2E95">
        <w:t>with this information. First, hairy vetch, which emerges earl</w:t>
      </w:r>
      <w:r>
        <w:t>y</w:t>
      </w:r>
      <w:r w:rsidR="001C2E95">
        <w:t xml:space="preserve"> and in low elevation</w:t>
      </w:r>
      <w:r>
        <w:t xml:space="preserve"> areas that warm up early in the </w:t>
      </w:r>
      <w:r w:rsidR="001C2E95">
        <w:t xml:space="preserve">growing season, is an effective “stopover” </w:t>
      </w:r>
      <w:r>
        <w:t xml:space="preserve">host for aphid </w:t>
      </w:r>
      <w:r w:rsidR="001C2E95">
        <w:t xml:space="preserve">alates </w:t>
      </w:r>
      <w:r>
        <w:t>dispersing from warmer western regions to the Palouse</w:t>
      </w:r>
      <w:r w:rsidR="00677816">
        <w:t>. Second, hairy vetch occur</w:t>
      </w:r>
      <w:r>
        <w:t>s</w:t>
      </w:r>
      <w:r w:rsidR="00677816">
        <w:t xml:space="preserve"> in relatively warm microhabitats along the edge of the Palouse</w:t>
      </w:r>
      <w:r w:rsidR="00F00E40">
        <w:t xml:space="preserve"> and in the lower elevations in the Columbia Basin</w:t>
      </w:r>
      <w:r w:rsidR="00677816">
        <w:t xml:space="preserve">, and aphids may overwinter in these </w:t>
      </w:r>
      <w:r>
        <w:t>areas</w:t>
      </w:r>
      <w:r w:rsidR="00196866">
        <w:t xml:space="preserve">. </w:t>
      </w:r>
      <w:r>
        <w:t>V</w:t>
      </w:r>
      <w:r w:rsidR="00677816">
        <w:t xml:space="preserve">etch is a facultative biennial with an above-ground rosette </w:t>
      </w:r>
      <w:r w:rsidR="00EB6F0D">
        <w:t>during</w:t>
      </w:r>
      <w:r w:rsidR="00677816">
        <w:t xml:space="preserve"> ideal climatic conditions (</w:t>
      </w:r>
      <w:r w:rsidR="1709A2C6">
        <w:t>Pokorny et al. 2020,</w:t>
      </w:r>
      <w:r w:rsidR="1FE5301A">
        <w:t xml:space="preserve"> Mischler et al. 2010</w:t>
      </w:r>
      <w:r w:rsidR="1709A2C6">
        <w:t>)</w:t>
      </w:r>
      <w:r>
        <w:t>, and</w:t>
      </w:r>
      <w:r w:rsidR="00196866">
        <w:t xml:space="preserve"> may have a small second generation in mesic habitats</w:t>
      </w:r>
      <w:r w:rsidR="00EB6F0D">
        <w:t xml:space="preserve"> </w:t>
      </w:r>
      <w:r w:rsidR="00196866">
        <w:t xml:space="preserve">in the fall and winter (Clark personal observations). </w:t>
      </w:r>
      <w:r w:rsidR="00EB6F0D">
        <w:t xml:space="preserve">In either case, vetch </w:t>
      </w:r>
      <w:r>
        <w:t xml:space="preserve">may </w:t>
      </w:r>
      <w:r w:rsidR="00EB6F0D">
        <w:t>act as a short- (months) or long-term (years) reservoir for aphids and PEMV, play</w:t>
      </w:r>
      <w:r>
        <w:t>ing</w:t>
      </w:r>
      <w:r w:rsidR="00EB6F0D">
        <w:t xml:space="preserve"> an important role in this </w:t>
      </w:r>
      <w:proofErr w:type="spellStart"/>
      <w:r w:rsidR="00EB6F0D">
        <w:t>pathosystem</w:t>
      </w:r>
      <w:proofErr w:type="spellEnd"/>
      <w:r w:rsidR="00EB6F0D">
        <w:t xml:space="preserve"> at the landscape scale.</w:t>
      </w:r>
      <w:r w:rsidR="00196866">
        <w:t xml:space="preserve"> In some years, PEMV</w:t>
      </w:r>
      <w:r>
        <w:t xml:space="preserve">-infected </w:t>
      </w:r>
      <w:r w:rsidR="00196866">
        <w:t xml:space="preserve">vetch </w:t>
      </w:r>
      <w:r>
        <w:t xml:space="preserve">may </w:t>
      </w:r>
      <w:r w:rsidR="00196866">
        <w:t xml:space="preserve">provide inoculum for arriving </w:t>
      </w:r>
      <w:r w:rsidR="00196866">
        <w:lastRenderedPageBreak/>
        <w:t>aphids, contributing to more injurious infections associated with early infection (Paudel 2018). In years when infectious aphids arrive late</w:t>
      </w:r>
      <w:r>
        <w:t>r</w:t>
      </w:r>
      <w:r w:rsidR="00196866">
        <w:t xml:space="preserve"> in the season, if they colonize vetch, the pathogen can gain a foothold for possible infection of </w:t>
      </w:r>
      <w:r>
        <w:t xml:space="preserve">legume crops </w:t>
      </w:r>
      <w:r w:rsidR="00196866">
        <w:t xml:space="preserve">in the following </w:t>
      </w:r>
      <w:r>
        <w:t xml:space="preserve">growing </w:t>
      </w:r>
      <w:r w:rsidR="00196866">
        <w:t>season</w:t>
      </w:r>
      <w:r>
        <w:t>.</w:t>
      </w:r>
    </w:p>
    <w:p w14:paraId="644CA931" w14:textId="0636DB35" w:rsidR="00E10861" w:rsidRDefault="005F13D0" w:rsidP="006615C9">
      <w:pPr>
        <w:spacing w:line="480" w:lineRule="auto"/>
        <w:ind w:firstLine="540"/>
      </w:pPr>
      <w:r>
        <w:t xml:space="preserve">Once non-crop hosts for </w:t>
      </w:r>
      <w:r w:rsidR="00E10861">
        <w:t xml:space="preserve">specific </w:t>
      </w:r>
      <w:r>
        <w:t xml:space="preserve">plant pathogens are discovered, </w:t>
      </w:r>
      <w:r w:rsidR="006A56BE">
        <w:t xml:space="preserve">management implications arise. </w:t>
      </w:r>
      <w:r w:rsidR="001359F1">
        <w:t xml:space="preserve">For pathogens with </w:t>
      </w:r>
      <w:r w:rsidR="00E10861">
        <w:t>many hosts,</w:t>
      </w:r>
      <w:r w:rsidR="001359F1">
        <w:t xml:space="preserve"> reduction of non-crop plant</w:t>
      </w:r>
      <w:r w:rsidR="00E10861">
        <w:t>s</w:t>
      </w:r>
      <w:r w:rsidR="001359F1">
        <w:t xml:space="preserve"> could </w:t>
      </w:r>
      <w:proofErr w:type="gramStart"/>
      <w:r w:rsidR="001359F1">
        <w:t>reducing</w:t>
      </w:r>
      <w:proofErr w:type="gramEnd"/>
      <w:r w:rsidR="001359F1">
        <w:t xml:space="preserve"> the incidence of that pathogen in crops (Peterson 2018, Strickland et al. 2020). </w:t>
      </w:r>
      <w:r w:rsidR="00E05541">
        <w:t>In other systems, m</w:t>
      </w:r>
      <w:r w:rsidR="00E05541" w:rsidRPr="00E41B57">
        <w:t xml:space="preserve">anagement of weeds </w:t>
      </w:r>
      <w:r w:rsidR="00E10861">
        <w:t xml:space="preserve">may </w:t>
      </w:r>
      <w:r w:rsidR="00E05541" w:rsidRPr="00E41B57">
        <w:t>reduc</w:t>
      </w:r>
      <w:r w:rsidR="00E10861">
        <w:t>e</w:t>
      </w:r>
      <w:r w:rsidR="00E05541" w:rsidRPr="00E41B57">
        <w:t xml:space="preserve"> pest populations in crops (Norris &amp; Kogan 2005)</w:t>
      </w:r>
      <w:r w:rsidR="00E10861">
        <w:t xml:space="preserve">. However, in many cases </w:t>
      </w:r>
      <w:r w:rsidR="00E05541" w:rsidRPr="00E41B57">
        <w:t>removal of non-crop hosts may not be viable</w:t>
      </w:r>
      <w:r w:rsidR="00E10861">
        <w:t xml:space="preserve"> if they occur over large geographic regions or </w:t>
      </w:r>
      <w:proofErr w:type="gramStart"/>
      <w:r w:rsidR="00E10861">
        <w:t xml:space="preserve">when </w:t>
      </w:r>
      <w:r w:rsidR="00E05541" w:rsidRPr="00E41B57">
        <w:t xml:space="preserve"> movement</w:t>
      </w:r>
      <w:proofErr w:type="gramEnd"/>
      <w:r w:rsidR="00E05541" w:rsidRPr="00E41B57">
        <w:t xml:space="preserve"> of pests </w:t>
      </w:r>
      <w:r w:rsidR="00E10861">
        <w:t>between hosts</w:t>
      </w:r>
      <w:r w:rsidR="00E05541" w:rsidRPr="00E41B57">
        <w:t xml:space="preserve"> occur</w:t>
      </w:r>
      <w:r w:rsidR="00E10861">
        <w:t>s</w:t>
      </w:r>
      <w:r w:rsidR="00E05541" w:rsidRPr="00E41B57">
        <w:t xml:space="preserve"> over long distances</w:t>
      </w:r>
      <w:r w:rsidR="00E10861">
        <w:t>,</w:t>
      </w:r>
      <w:r w:rsidR="00E05541" w:rsidRPr="00E41B57">
        <w:t xml:space="preserve"> so local control </w:t>
      </w:r>
      <w:r w:rsidR="001359F1">
        <w:t>wo</w:t>
      </w:r>
      <w:r w:rsidR="00E10861">
        <w:t>uld not</w:t>
      </w:r>
      <w:r w:rsidR="001359F1">
        <w:t xml:space="preserve"> prevent outbreaks</w:t>
      </w:r>
      <w:r w:rsidR="00E05541" w:rsidRPr="00E41B57">
        <w:t>.</w:t>
      </w:r>
      <w:r w:rsidR="00E05541">
        <w:t xml:space="preserve"> </w:t>
      </w:r>
      <w:r w:rsidR="00917C1F">
        <w:t xml:space="preserve">However, </w:t>
      </w:r>
      <w:r w:rsidR="00E10861">
        <w:t xml:space="preserve">in our system it </w:t>
      </w:r>
      <w:r w:rsidR="00917C1F">
        <w:t xml:space="preserve">is unclear if </w:t>
      </w:r>
      <w:r w:rsidR="00196866">
        <w:t>a weed removal strategy</w:t>
      </w:r>
      <w:r w:rsidR="00917C1F">
        <w:t xml:space="preserve"> is tenable. Hairy vetch is planted as a cover crop for cattle forage</w:t>
      </w:r>
      <w:r w:rsidR="007A027E">
        <w:t xml:space="preserve"> </w:t>
      </w:r>
      <w:r w:rsidR="00D1360D">
        <w:t>(Golden et al. 2016)</w:t>
      </w:r>
      <w:r w:rsidR="00917C1F">
        <w:t xml:space="preserve">, and this is why it </w:t>
      </w:r>
      <w:r w:rsidR="00E10861">
        <w:t xml:space="preserve">persists at high abundance even as </w:t>
      </w:r>
      <w:r w:rsidR="007A027E">
        <w:t>feral populations</w:t>
      </w:r>
      <w:r w:rsidR="00917C1F">
        <w:t xml:space="preserve"> on dry </w:t>
      </w:r>
      <w:r w:rsidR="00E10861">
        <w:t>hillsides</w:t>
      </w:r>
      <w:r w:rsidR="00D1360D">
        <w:t>.</w:t>
      </w:r>
      <w:r w:rsidR="00E10861">
        <w:t xml:space="preserve"> H</w:t>
      </w:r>
      <w:r w:rsidR="00943D4A">
        <w:t xml:space="preserve">airy vetch </w:t>
      </w:r>
      <w:r w:rsidR="00E10861">
        <w:t xml:space="preserve">also </w:t>
      </w:r>
      <w:r w:rsidR="00943D4A">
        <w:t>improves soil nitrogen</w:t>
      </w:r>
      <w:r w:rsidR="2C43EA4F">
        <w:t>,</w:t>
      </w:r>
      <w:r w:rsidR="00943D4A">
        <w:t xml:space="preserve"> prevents erosion, and is not listed as a noxious weed (</w:t>
      </w:r>
      <w:r w:rsidR="382D2935" w:rsidRPr="7F717119">
        <w:t>Pokorny et al. 2020</w:t>
      </w:r>
      <w:r w:rsidR="7794E89E" w:rsidRPr="7F717119">
        <w:t>, Mischler et al. 2010</w:t>
      </w:r>
      <w:r w:rsidR="382D2935" w:rsidRPr="7F717119">
        <w:t>)</w:t>
      </w:r>
      <w:r w:rsidR="00943D4A">
        <w:t>.</w:t>
      </w:r>
      <w:r w:rsidR="00A577D5" w:rsidRPr="7F717119">
        <w:t xml:space="preserve"> </w:t>
      </w:r>
      <w:r w:rsidR="00655F8B">
        <w:t xml:space="preserve">Our results </w:t>
      </w:r>
      <w:r w:rsidR="00A327EE">
        <w:t xml:space="preserve">suggest that in this region, cover cropping of hairy vetch may increase PEMV outbreak risk in dry peas </w:t>
      </w:r>
      <w:r w:rsidR="00511748">
        <w:t xml:space="preserve">if </w:t>
      </w:r>
      <w:r w:rsidR="00A327EE">
        <w:t>in the same fields</w:t>
      </w:r>
      <w:r w:rsidR="00511748">
        <w:t>, but further work would be needed to verify this</w:t>
      </w:r>
      <w:r w:rsidR="00DE1379">
        <w:t xml:space="preserve"> within-field</w:t>
      </w:r>
      <w:r w:rsidR="00511748">
        <w:t xml:space="preserve"> spread occurs</w:t>
      </w:r>
      <w:r w:rsidR="00A327EE">
        <w:t>.</w:t>
      </w:r>
      <w:r w:rsidR="00F60B5B">
        <w:t xml:space="preserve"> </w:t>
      </w:r>
      <w:r w:rsidR="00D1360D">
        <w:t>For example, pathogen testing could be used to indicate if local infection risk and movement from vetch to pulse crops could occur at a single site.</w:t>
      </w:r>
    </w:p>
    <w:p w14:paraId="5CBFED0E" w14:textId="73F72C72" w:rsidR="00EA7F24" w:rsidRDefault="00E36F33" w:rsidP="006615C9">
      <w:pPr>
        <w:spacing w:line="480" w:lineRule="auto"/>
        <w:ind w:firstLine="540"/>
      </w:pPr>
      <w:r>
        <w:t xml:space="preserve">The optimization of pathogen detection from field samples also depends on </w:t>
      </w:r>
      <w:r w:rsidR="00E10861">
        <w:t xml:space="preserve">precision and </w:t>
      </w:r>
      <w:r>
        <w:t xml:space="preserve">specificity of the procedure to ensure efficient and accurate detection of </w:t>
      </w:r>
      <w:r w:rsidR="00EA7F24">
        <w:t>true positive samples</w:t>
      </w:r>
      <w:r w:rsidR="001238DB">
        <w:t xml:space="preserve"> (</w:t>
      </w:r>
      <w:proofErr w:type="spellStart"/>
      <w:r w:rsidR="001238DB">
        <w:t>Yazdkhasti</w:t>
      </w:r>
      <w:proofErr w:type="spellEnd"/>
      <w:r w:rsidR="001238DB">
        <w:t xml:space="preserve"> et al. 2021)</w:t>
      </w:r>
      <w:r w:rsidR="00EA7F24">
        <w:t xml:space="preserve">. </w:t>
      </w:r>
      <w:r w:rsidR="00114A70">
        <w:t>The</w:t>
      </w:r>
      <w:r w:rsidR="00EA7F24">
        <w:t xml:space="preserve"> use of more advanced molecular detection techniques, such as </w:t>
      </w:r>
      <w:r w:rsidR="00E10861">
        <w:t>r</w:t>
      </w:r>
      <w:r w:rsidR="007A027E">
        <w:t xml:space="preserve">eal </w:t>
      </w:r>
      <w:r w:rsidR="00E10861">
        <w:t>t</w:t>
      </w:r>
      <w:r w:rsidR="007A027E">
        <w:t>ime</w:t>
      </w:r>
      <w:r w:rsidR="00827777">
        <w:t>-PCR</w:t>
      </w:r>
      <w:r w:rsidR="00EA7F24">
        <w:t xml:space="preserve"> with </w:t>
      </w:r>
      <w:r w:rsidR="00C50273">
        <w:t xml:space="preserve">much lower detection threshold </w:t>
      </w:r>
      <w:r w:rsidR="00827777">
        <w:t xml:space="preserve">can </w:t>
      </w:r>
      <w:r w:rsidR="00C50273">
        <w:t xml:space="preserve">be used to detect pathogens with low titer (Rubio et al. 2020). Another key step toward </w:t>
      </w:r>
      <w:r w:rsidR="007A027E">
        <w:t xml:space="preserve">improved </w:t>
      </w:r>
      <w:r w:rsidR="00C50273">
        <w:t>pathogen detection is to main</w:t>
      </w:r>
      <w:r w:rsidR="00114A70">
        <w:t>tain</w:t>
      </w:r>
      <w:r w:rsidR="00C50273">
        <w:t xml:space="preserve"> the </w:t>
      </w:r>
      <w:r w:rsidR="00C50273">
        <w:lastRenderedPageBreak/>
        <w:t xml:space="preserve">quality and integrity of field samples by following proper collection techniques. </w:t>
      </w:r>
      <w:r w:rsidR="00114A70">
        <w:t>These</w:t>
      </w:r>
      <w:r w:rsidR="00C50273">
        <w:t xml:space="preserve"> </w:t>
      </w:r>
      <w:r w:rsidR="007A027E">
        <w:t>precautions</w:t>
      </w:r>
      <w:r w:rsidR="00C50273">
        <w:t xml:space="preserve"> effectively enhance detection efficiency of pathogens from field samples. </w:t>
      </w:r>
    </w:p>
    <w:p w14:paraId="1FDD6B49" w14:textId="28C61759" w:rsidR="00655F8B" w:rsidRDefault="00E10861" w:rsidP="006615C9">
      <w:pPr>
        <w:spacing w:line="480" w:lineRule="auto"/>
        <w:ind w:firstLine="540"/>
      </w:pPr>
      <w:r>
        <w:t>G</w:t>
      </w:r>
      <w:r w:rsidR="00655F8B">
        <w:t xml:space="preserve">iven the differences in phenology of </w:t>
      </w:r>
      <w:r w:rsidR="0030755C">
        <w:t xml:space="preserve">cultivated pulses and </w:t>
      </w:r>
      <w:r w:rsidR="00D1360D">
        <w:t>hairy vet</w:t>
      </w:r>
      <w:r>
        <w:t>c</w:t>
      </w:r>
      <w:r w:rsidR="00D1360D">
        <w:t>h</w:t>
      </w:r>
      <w:r w:rsidR="0030755C">
        <w:t xml:space="preserve"> in the Palouse region (vetch emerges </w:t>
      </w:r>
      <w:r>
        <w:t xml:space="preserve">and hosts aphids </w:t>
      </w:r>
      <w:r w:rsidR="0030755C">
        <w:t>earlier</w:t>
      </w:r>
      <w:r>
        <w:t xml:space="preserve"> in the season)</w:t>
      </w:r>
      <w:r w:rsidR="0030755C">
        <w:t xml:space="preserve">, this work implies an important tool may be available to </w:t>
      </w:r>
      <w:r>
        <w:t>predict</w:t>
      </w:r>
      <w:r w:rsidR="0030755C">
        <w:t xml:space="preserve"> prevalence of PEMV.</w:t>
      </w:r>
      <w:r w:rsidR="00873DDB">
        <w:t xml:space="preserve"> Greenhouse work has demonstrated that pea aphid adults feeding on vetches with PEMV can then transmit these viral pathogens to banner pea (Clark et al. 2019).</w:t>
      </w:r>
      <w:r w:rsidR="0030755C">
        <w:t xml:space="preserve"> Sampling hairy vetch for </w:t>
      </w:r>
      <w:r>
        <w:t xml:space="preserve">aphids and </w:t>
      </w:r>
      <w:r w:rsidR="0030755C">
        <w:t xml:space="preserve">PEMV may be a way to indicate if there are risks of large-scale, catastrophic outbreaks of PEMV </w:t>
      </w:r>
      <w:r w:rsidR="003B2B90">
        <w:t xml:space="preserve">likely to occur </w:t>
      </w:r>
      <w:r w:rsidR="000D17D7">
        <w:t>each year</w:t>
      </w:r>
      <w:r w:rsidR="003B2B90">
        <w:t>. While we only have one season of data reported here, PEMV and aphid population</w:t>
      </w:r>
      <w:r>
        <w:t>s</w:t>
      </w:r>
      <w:r w:rsidR="003B2B90">
        <w:t xml:space="preserve"> go through large and difficult to predict population cycles. Consequently, it appears likely that if PEMV is found in April or early May in many hairy vetch populations along the lower Palouse, it would portend an areawide </w:t>
      </w:r>
      <w:r w:rsidR="000D17D7">
        <w:t>impact of PEMV in the growing season for pulse farmers. Similar strategies could be employed in other non-crop and crop source-sink dynamics systems where the non-crop host is a perennial plant that emerges earlier in the growing season</w:t>
      </w:r>
      <w:r w:rsidR="00784CFA">
        <w:t>.</w:t>
      </w:r>
    </w:p>
    <w:p w14:paraId="2799503A" w14:textId="09DCB1F1" w:rsidR="00F348B3" w:rsidRDefault="00F348B3">
      <w:pPr>
        <w:spacing w:after="160" w:line="259" w:lineRule="auto"/>
        <w:rPr>
          <w:b/>
          <w:bCs/>
        </w:rPr>
      </w:pPr>
      <w:r>
        <w:rPr>
          <w:b/>
          <w:bCs/>
        </w:rPr>
        <w:br w:type="page"/>
      </w:r>
    </w:p>
    <w:p w14:paraId="5F081B5D" w14:textId="2AEE5A91" w:rsidR="00965050" w:rsidRDefault="00965050" w:rsidP="006615C9">
      <w:pPr>
        <w:spacing w:line="480" w:lineRule="auto"/>
        <w:rPr>
          <w:b/>
          <w:bCs/>
        </w:rPr>
      </w:pPr>
      <w:r w:rsidRPr="00965050">
        <w:rPr>
          <w:b/>
          <w:bCs/>
        </w:rPr>
        <w:lastRenderedPageBreak/>
        <w:t>Conflict of Interest Statement</w:t>
      </w:r>
    </w:p>
    <w:p w14:paraId="151534C2" w14:textId="0695DAC9" w:rsidR="00AA221F" w:rsidRPr="00AA221F" w:rsidRDefault="00AA221F" w:rsidP="006615C9">
      <w:pPr>
        <w:spacing w:line="480" w:lineRule="auto"/>
      </w:pPr>
      <w:r>
        <w:t>The authors declare no conflicts of interest.</w:t>
      </w:r>
    </w:p>
    <w:p w14:paraId="3BD73C84" w14:textId="77777777" w:rsidR="00E10861" w:rsidRDefault="00E10861" w:rsidP="006615C9">
      <w:pPr>
        <w:spacing w:line="480" w:lineRule="auto"/>
        <w:rPr>
          <w:b/>
          <w:bCs/>
        </w:rPr>
      </w:pPr>
    </w:p>
    <w:p w14:paraId="550E9B3F" w14:textId="7A8E3013" w:rsidR="00965050" w:rsidRDefault="00965050" w:rsidP="006615C9">
      <w:pPr>
        <w:spacing w:line="480" w:lineRule="auto"/>
        <w:rPr>
          <w:b/>
          <w:bCs/>
        </w:rPr>
      </w:pPr>
      <w:r w:rsidRPr="00965050">
        <w:rPr>
          <w:b/>
          <w:bCs/>
        </w:rPr>
        <w:t>Author Contribution</w:t>
      </w:r>
    </w:p>
    <w:p w14:paraId="3E092F0F" w14:textId="13081AEB" w:rsidR="00AA221F" w:rsidRPr="00AA221F" w:rsidRDefault="006762F9" w:rsidP="006615C9">
      <w:pPr>
        <w:spacing w:line="480" w:lineRule="auto"/>
      </w:pPr>
      <w:r>
        <w:t xml:space="preserve">REC, </w:t>
      </w:r>
      <w:r w:rsidR="00BB2F00">
        <w:t xml:space="preserve">DWC, </w:t>
      </w:r>
      <w:r>
        <w:t xml:space="preserve">and </w:t>
      </w:r>
      <w:r w:rsidR="00BB2F00">
        <w:t xml:space="preserve">SDE and conceived project design. </w:t>
      </w:r>
      <w:r w:rsidR="00AA221F">
        <w:t>REC</w:t>
      </w:r>
      <w:r w:rsidR="00153CFE">
        <w:t xml:space="preserve"> </w:t>
      </w:r>
      <w:r>
        <w:t xml:space="preserve">and ECO </w:t>
      </w:r>
      <w:r w:rsidR="00153CFE">
        <w:t>completed surveys and data analysis</w:t>
      </w:r>
      <w:r w:rsidR="00BB2F00">
        <w:t>.</w:t>
      </w:r>
      <w:r w:rsidR="00153CFE">
        <w:t xml:space="preserve"> REC and SB completed molecular assays</w:t>
      </w:r>
      <w:r w:rsidR="00BB2F00">
        <w:t xml:space="preserve">. </w:t>
      </w:r>
      <w:r w:rsidR="00153CFE">
        <w:t>S</w:t>
      </w:r>
      <w:r w:rsidR="0057639E">
        <w:t xml:space="preserve">DE provided long-term aphid trap data. </w:t>
      </w:r>
      <w:r>
        <w:t xml:space="preserve">All authors wrote, </w:t>
      </w:r>
      <w:r w:rsidR="0019120B">
        <w:t>edited</w:t>
      </w:r>
      <w:r>
        <w:t>,</w:t>
      </w:r>
      <w:r w:rsidR="0019120B">
        <w:t xml:space="preserve"> and approved</w:t>
      </w:r>
      <w:r w:rsidR="0057639E">
        <w:t xml:space="preserve"> the final </w:t>
      </w:r>
      <w:r w:rsidR="0019120B">
        <w:t>manuscript.</w:t>
      </w:r>
    </w:p>
    <w:p w14:paraId="56C555AD" w14:textId="77777777" w:rsidR="00E10861" w:rsidRDefault="00E10861" w:rsidP="006615C9">
      <w:pPr>
        <w:spacing w:line="480" w:lineRule="auto"/>
        <w:rPr>
          <w:b/>
          <w:bCs/>
        </w:rPr>
      </w:pPr>
    </w:p>
    <w:p w14:paraId="60CF2680" w14:textId="42306CA9" w:rsidR="00E45984" w:rsidRDefault="00965050" w:rsidP="006615C9">
      <w:pPr>
        <w:spacing w:line="480" w:lineRule="auto"/>
        <w:rPr>
          <w:b/>
          <w:bCs/>
        </w:rPr>
      </w:pPr>
      <w:r w:rsidRPr="00965050">
        <w:rPr>
          <w:b/>
          <w:bCs/>
        </w:rPr>
        <w:t>Data Availability Statement</w:t>
      </w:r>
    </w:p>
    <w:p w14:paraId="3CAA801F" w14:textId="6F9FCFB1" w:rsidR="003C06D5" w:rsidRDefault="00376334" w:rsidP="006615C9">
      <w:pPr>
        <w:spacing w:line="480" w:lineRule="auto"/>
        <w:rPr>
          <w:b/>
          <w:bCs/>
        </w:rPr>
      </w:pPr>
      <w:r>
        <w:t xml:space="preserve">Upon acceptance of this manuscript all data will be made available through </w:t>
      </w:r>
      <w:r w:rsidR="003C06D5">
        <w:t xml:space="preserve">a </w:t>
      </w:r>
      <w:r w:rsidR="00873DDB">
        <w:t>publicly</w:t>
      </w:r>
      <w:r w:rsidR="003C06D5">
        <w:t xml:space="preserve"> available GitHub </w:t>
      </w:r>
      <w:r w:rsidR="005A6A49">
        <w:t>data</w:t>
      </w:r>
      <w:r w:rsidR="003C06D5">
        <w:t xml:space="preserve"> and code</w:t>
      </w:r>
      <w:r w:rsidR="005A6A49">
        <w:t xml:space="preserve"> </w:t>
      </w:r>
      <w:r w:rsidR="00C107BB">
        <w:t>repository</w:t>
      </w:r>
      <w:r w:rsidR="005A6A49">
        <w:t xml:space="preserve"> </w:t>
      </w:r>
      <w:r w:rsidR="003C06D5">
        <w:t>by REC.</w:t>
      </w:r>
      <w:r w:rsidR="003C06D5">
        <w:rPr>
          <w:b/>
          <w:bCs/>
        </w:rPr>
        <w:br w:type="page"/>
      </w:r>
    </w:p>
    <w:p w14:paraId="7B3B9094" w14:textId="366786C8" w:rsidR="00FB74B2" w:rsidRDefault="00FB74B2" w:rsidP="006615C9">
      <w:pPr>
        <w:spacing w:line="480" w:lineRule="auto"/>
        <w:rPr>
          <w:b/>
          <w:bCs/>
        </w:rPr>
      </w:pPr>
      <w:r w:rsidRPr="7F717119">
        <w:rPr>
          <w:b/>
          <w:bCs/>
        </w:rPr>
        <w:lastRenderedPageBreak/>
        <w:t>References</w:t>
      </w:r>
    </w:p>
    <w:p w14:paraId="37267594" w14:textId="1FDB5DF6" w:rsidR="00FB74B2" w:rsidRDefault="00FB74B2" w:rsidP="006615C9">
      <w:pPr>
        <w:spacing w:line="480" w:lineRule="auto"/>
        <w:ind w:left="480" w:hanging="480"/>
      </w:pPr>
      <w:r w:rsidRPr="7F717119">
        <w:t xml:space="preserve">Al-Karaki, G. N. (1999). Phenological development-yield relationships in dry pea in semiarid Mediterranean conditions. </w:t>
      </w:r>
      <w:r w:rsidRPr="7F717119">
        <w:rPr>
          <w:i/>
          <w:iCs/>
        </w:rPr>
        <w:t>Journal of Agronomy and Crop Science</w:t>
      </w:r>
      <w:r w:rsidRPr="7F717119">
        <w:t xml:space="preserve">, </w:t>
      </w:r>
      <w:r w:rsidRPr="7F717119">
        <w:rPr>
          <w:i/>
          <w:iCs/>
        </w:rPr>
        <w:t>182</w:t>
      </w:r>
      <w:r w:rsidRPr="7F717119">
        <w:t>, 73–78.</w:t>
      </w:r>
    </w:p>
    <w:p w14:paraId="59797353" w14:textId="76EC2F07" w:rsidR="00FB74B2" w:rsidRDefault="00FB74B2" w:rsidP="006615C9">
      <w:pPr>
        <w:spacing w:line="480" w:lineRule="auto"/>
        <w:ind w:left="475" w:hanging="475"/>
      </w:pPr>
      <w:r w:rsidRPr="7F717119">
        <w:t xml:space="preserve">Ali, M. P., Huang, D., Nachman, G., Ahmed, N., Begum, M. A., &amp; Rabbi, M. F. (2014). Will climate change affect outbreak patterns of planthoppers in Bangladesh? </w:t>
      </w:r>
      <w:proofErr w:type="spellStart"/>
      <w:r w:rsidRPr="7F717119">
        <w:rPr>
          <w:i/>
          <w:iCs/>
        </w:rPr>
        <w:t>PLoS</w:t>
      </w:r>
      <w:proofErr w:type="spellEnd"/>
      <w:r w:rsidRPr="7F717119">
        <w:rPr>
          <w:i/>
          <w:iCs/>
        </w:rPr>
        <w:t xml:space="preserve"> ONE</w:t>
      </w:r>
      <w:r w:rsidRPr="7F717119">
        <w:t xml:space="preserve">, </w:t>
      </w:r>
      <w:r w:rsidRPr="7F717119">
        <w:rPr>
          <w:i/>
          <w:iCs/>
        </w:rPr>
        <w:t>9</w:t>
      </w:r>
      <w:r w:rsidRPr="7F717119">
        <w:t xml:space="preserve">, 1–10. </w:t>
      </w:r>
    </w:p>
    <w:p w14:paraId="6C5B8E11" w14:textId="53BD5DA2" w:rsidR="00C30AF5" w:rsidRPr="00C30AF5" w:rsidRDefault="00C30AF5" w:rsidP="006615C9">
      <w:pPr>
        <w:spacing w:line="480" w:lineRule="auto"/>
        <w:ind w:left="475" w:hanging="475"/>
        <w:rPr>
          <w:u w:val="single"/>
        </w:rPr>
      </w:pPr>
      <w:r w:rsidRPr="00C30AF5">
        <w:t xml:space="preserve">Bates, D., </w:t>
      </w:r>
      <w:proofErr w:type="spellStart"/>
      <w:r w:rsidRPr="00C30AF5">
        <w:t>Maechler</w:t>
      </w:r>
      <w:proofErr w:type="spellEnd"/>
      <w:r w:rsidRPr="00C30AF5">
        <w:t xml:space="preserve">, M., Bolker, B., Walker, S., (2015). Fitting linear mixed-effects models using lme4. </w:t>
      </w:r>
      <w:r>
        <w:rPr>
          <w:i/>
          <w:iCs/>
        </w:rPr>
        <w:t xml:space="preserve">Journal of Statistical Software, </w:t>
      </w:r>
      <w:r w:rsidRPr="00C30AF5">
        <w:rPr>
          <w:i/>
          <w:iCs/>
        </w:rPr>
        <w:t>67</w:t>
      </w:r>
      <w:r w:rsidR="00E10861">
        <w:rPr>
          <w:i/>
          <w:iCs/>
        </w:rPr>
        <w:t>,</w:t>
      </w:r>
      <w:r w:rsidRPr="00C30AF5">
        <w:t xml:space="preserve"> 1-48.</w:t>
      </w:r>
      <w:r w:rsidR="00E10861" w:rsidRPr="00C30AF5">
        <w:rPr>
          <w:u w:val="single"/>
        </w:rPr>
        <w:t xml:space="preserve"> </w:t>
      </w:r>
    </w:p>
    <w:p w14:paraId="234A18B6" w14:textId="730EBDF2" w:rsidR="00FB74B2" w:rsidRDefault="00FB74B2" w:rsidP="006615C9">
      <w:pPr>
        <w:spacing w:line="480" w:lineRule="auto"/>
        <w:ind w:left="480" w:hanging="480"/>
      </w:pPr>
      <w:proofErr w:type="spellStart"/>
      <w:r w:rsidRPr="7F717119">
        <w:t>Bommarco</w:t>
      </w:r>
      <w:proofErr w:type="spellEnd"/>
      <w:r w:rsidRPr="7F717119">
        <w:t xml:space="preserve">, R., </w:t>
      </w:r>
      <w:proofErr w:type="spellStart"/>
      <w:r w:rsidRPr="7F717119">
        <w:t>Wetterlind</w:t>
      </w:r>
      <w:proofErr w:type="spellEnd"/>
      <w:r w:rsidRPr="7F717119">
        <w:t xml:space="preserve">, S., &amp; Sigvald, R. (2007). Cereal aphid populations in non-crop habitats show strong density dependence. </w:t>
      </w:r>
      <w:r w:rsidRPr="7F717119">
        <w:rPr>
          <w:i/>
          <w:iCs/>
        </w:rPr>
        <w:t>Journal of Applied Ecology</w:t>
      </w:r>
      <w:r w:rsidRPr="7F717119">
        <w:t xml:space="preserve">, </w:t>
      </w:r>
      <w:r w:rsidRPr="7F717119">
        <w:rPr>
          <w:i/>
          <w:iCs/>
        </w:rPr>
        <w:t>44</w:t>
      </w:r>
      <w:r w:rsidRPr="7F717119">
        <w:t xml:space="preserve">, 1013–1022. </w:t>
      </w:r>
    </w:p>
    <w:p w14:paraId="6CA2C49F" w14:textId="253EC9FC" w:rsidR="00FB74B2" w:rsidRDefault="00FB74B2" w:rsidP="006615C9">
      <w:pPr>
        <w:spacing w:line="480" w:lineRule="auto"/>
        <w:ind w:left="480" w:hanging="480"/>
        <w:rPr>
          <w:rStyle w:val="Hyperlink"/>
        </w:rPr>
      </w:pPr>
      <w:r w:rsidRPr="7F717119">
        <w:t xml:space="preserve">Catton, H. A., Lalonde, R. G., &amp; De Clerck-Floate, R. A. (2015). Nontarget herbivory by a weed biocontrol insect is limited to spillover, reducing the chance of population-level impacts. </w:t>
      </w:r>
      <w:r w:rsidRPr="7F717119">
        <w:rPr>
          <w:i/>
          <w:iCs/>
        </w:rPr>
        <w:t>Ecological Applications</w:t>
      </w:r>
      <w:r w:rsidRPr="7F717119">
        <w:t xml:space="preserve">, </w:t>
      </w:r>
      <w:r w:rsidRPr="7F717119">
        <w:rPr>
          <w:i/>
          <w:iCs/>
        </w:rPr>
        <w:t>25</w:t>
      </w:r>
      <w:r w:rsidRPr="7F717119">
        <w:t xml:space="preserve">, 517–530. </w:t>
      </w:r>
    </w:p>
    <w:p w14:paraId="4F212B7B" w14:textId="1DDFA522" w:rsidR="00F75682" w:rsidRDefault="00F75682" w:rsidP="006615C9">
      <w:pPr>
        <w:pStyle w:val="NormalWeb"/>
        <w:spacing w:before="0" w:beforeAutospacing="0" w:after="0" w:afterAutospacing="0" w:line="480" w:lineRule="auto"/>
        <w:ind w:left="475" w:hanging="475"/>
      </w:pPr>
      <w:proofErr w:type="spellStart"/>
      <w:r>
        <w:t>Chatzivassiliou</w:t>
      </w:r>
      <w:proofErr w:type="spellEnd"/>
      <w:r>
        <w:t xml:space="preserve">, E. K. (2021). An annotated list of legume-infecting viruses in the light of metagenomics. </w:t>
      </w:r>
      <w:r>
        <w:rPr>
          <w:i/>
          <w:iCs/>
        </w:rPr>
        <w:t>Plants</w:t>
      </w:r>
      <w:r>
        <w:t xml:space="preserve">, </w:t>
      </w:r>
      <w:r>
        <w:rPr>
          <w:i/>
          <w:iCs/>
        </w:rPr>
        <w:t>10</w:t>
      </w:r>
      <w:r>
        <w:t>.</w:t>
      </w:r>
    </w:p>
    <w:p w14:paraId="3B5E050B" w14:textId="31DFB1BE" w:rsidR="00FB74B2" w:rsidRDefault="00FB74B2" w:rsidP="006615C9">
      <w:pPr>
        <w:spacing w:line="480" w:lineRule="auto"/>
        <w:ind w:left="475" w:hanging="475"/>
      </w:pPr>
      <w:r w:rsidRPr="7F717119">
        <w:t xml:space="preserve">Chisholm, P. J., </w:t>
      </w:r>
      <w:proofErr w:type="spellStart"/>
      <w:r w:rsidRPr="7F717119">
        <w:t>Sertsuvalkul</w:t>
      </w:r>
      <w:proofErr w:type="spellEnd"/>
      <w:r w:rsidRPr="7F717119">
        <w:t xml:space="preserve">, N., Casteel, C. L., &amp; Crowder, D. W. (2018). Reciprocal plant-mediated interactions between a virus and a non-vector herbivore. </w:t>
      </w:r>
      <w:r w:rsidRPr="7F717119">
        <w:rPr>
          <w:i/>
          <w:iCs/>
        </w:rPr>
        <w:t>Ecology</w:t>
      </w:r>
      <w:r w:rsidRPr="7F717119">
        <w:t xml:space="preserve">, </w:t>
      </w:r>
      <w:r w:rsidRPr="7F717119">
        <w:rPr>
          <w:i/>
          <w:iCs/>
        </w:rPr>
        <w:t>99</w:t>
      </w:r>
      <w:r w:rsidRPr="7F717119">
        <w:t>, 2139–2144</w:t>
      </w:r>
      <w:r w:rsidR="00E10861">
        <w:t>.</w:t>
      </w:r>
    </w:p>
    <w:p w14:paraId="20F44573" w14:textId="1E3D4CAE" w:rsidR="00FB74B2" w:rsidRDefault="00FB74B2" w:rsidP="006615C9">
      <w:pPr>
        <w:spacing w:line="480" w:lineRule="auto"/>
        <w:ind w:left="480" w:hanging="480"/>
      </w:pPr>
      <w:r w:rsidRPr="7F717119">
        <w:t xml:space="preserve">Clark, R. E., Basu, S., Lee, B. W., &amp; Crowder, D. W. (2019). Tri-trophic interactions mediate the spread of a vector-borne plant pathogen. </w:t>
      </w:r>
      <w:r w:rsidRPr="7F717119">
        <w:rPr>
          <w:i/>
          <w:iCs/>
        </w:rPr>
        <w:t>Ecology</w:t>
      </w:r>
      <w:r w:rsidRPr="7F717119">
        <w:t xml:space="preserve">, </w:t>
      </w:r>
      <w:r w:rsidRPr="7F717119">
        <w:rPr>
          <w:i/>
          <w:iCs/>
        </w:rPr>
        <w:t>100</w:t>
      </w:r>
      <w:r w:rsidRPr="7F717119">
        <w:t>, 1–8.</w:t>
      </w:r>
    </w:p>
    <w:p w14:paraId="48242AE8" w14:textId="4A2C4905" w:rsidR="00F75682" w:rsidRDefault="00F75682" w:rsidP="006615C9">
      <w:pPr>
        <w:pStyle w:val="NormalWeb"/>
        <w:spacing w:before="0" w:beforeAutospacing="0" w:after="0" w:afterAutospacing="0" w:line="480" w:lineRule="auto"/>
        <w:ind w:left="475" w:hanging="475"/>
      </w:pPr>
      <w:r>
        <w:t xml:space="preserve">Clement, S. L. (2006). Pea </w:t>
      </w:r>
      <w:r w:rsidR="00E10861">
        <w:t>a</w:t>
      </w:r>
      <w:r>
        <w:t xml:space="preserve">phid </w:t>
      </w:r>
      <w:r w:rsidR="00E10861">
        <w:t>o</w:t>
      </w:r>
      <w:r>
        <w:t xml:space="preserve">utbreaks and </w:t>
      </w:r>
      <w:r w:rsidR="00E10861">
        <w:t>v</w:t>
      </w:r>
      <w:r>
        <w:t xml:space="preserve">irus </w:t>
      </w:r>
      <w:r w:rsidR="00E10861">
        <w:t>e</w:t>
      </w:r>
      <w:r>
        <w:t xml:space="preserve">pidemics on </w:t>
      </w:r>
      <w:r w:rsidR="00E10861">
        <w:t>p</w:t>
      </w:r>
      <w:r>
        <w:t xml:space="preserve">eas in the US Pacific Northwest: </w:t>
      </w:r>
      <w:r w:rsidR="00E10861">
        <w:t>h</w:t>
      </w:r>
      <w:r>
        <w:t xml:space="preserve">istories, </w:t>
      </w:r>
      <w:r w:rsidR="00E10861">
        <w:t>m</w:t>
      </w:r>
      <w:r>
        <w:t xml:space="preserve">ysteries, and </w:t>
      </w:r>
      <w:r w:rsidR="00E10861">
        <w:t>c</w:t>
      </w:r>
      <w:r>
        <w:t xml:space="preserve">hallenges. </w:t>
      </w:r>
      <w:r>
        <w:rPr>
          <w:i/>
          <w:iCs/>
        </w:rPr>
        <w:t>Plant Health Progress</w:t>
      </w:r>
      <w:r>
        <w:t xml:space="preserve">, </w:t>
      </w:r>
      <w:r>
        <w:rPr>
          <w:i/>
          <w:iCs/>
        </w:rPr>
        <w:t>7</w:t>
      </w:r>
      <w:r>
        <w:t xml:space="preserve">, 34. </w:t>
      </w:r>
    </w:p>
    <w:p w14:paraId="56190712" w14:textId="6855B785" w:rsidR="00FB74B2" w:rsidRDefault="00FB74B2" w:rsidP="006615C9">
      <w:pPr>
        <w:spacing w:line="480" w:lineRule="auto"/>
        <w:ind w:left="480" w:hanging="480"/>
      </w:pPr>
      <w:r w:rsidRPr="7F717119">
        <w:t xml:space="preserve">Clement, S. L., </w:t>
      </w:r>
      <w:proofErr w:type="spellStart"/>
      <w:r w:rsidRPr="7F717119">
        <w:t>Husebye</w:t>
      </w:r>
      <w:proofErr w:type="spellEnd"/>
      <w:r w:rsidRPr="7F717119">
        <w:t xml:space="preserve">, D. S., &amp; Eigenbrode, S. D. (2010). Aphid Biodiversity under Environmental Change. </w:t>
      </w:r>
      <w:r w:rsidRPr="7F717119">
        <w:rPr>
          <w:i/>
          <w:iCs/>
        </w:rPr>
        <w:t>Aphid Biodiversity under Environmental Change</w:t>
      </w:r>
      <w:r w:rsidRPr="7F717119">
        <w:t xml:space="preserve">, </w:t>
      </w:r>
      <w:r w:rsidRPr="7F717119">
        <w:rPr>
          <w:i/>
          <w:iCs/>
        </w:rPr>
        <w:t>January 2014</w:t>
      </w:r>
      <w:r w:rsidRPr="7F717119">
        <w:t xml:space="preserve">. </w:t>
      </w:r>
    </w:p>
    <w:p w14:paraId="19312385" w14:textId="22E482BC" w:rsidR="00FB74B2" w:rsidRDefault="00FB74B2" w:rsidP="006615C9">
      <w:pPr>
        <w:spacing w:line="480" w:lineRule="auto"/>
        <w:ind w:left="480" w:hanging="480"/>
      </w:pPr>
      <w:r w:rsidRPr="7F717119">
        <w:lastRenderedPageBreak/>
        <w:t xml:space="preserve">Damgaard, C., Bruus, M., &amp; Axelsen, J. A. (2020). The effect of spatial variation for predicting aphid outbreaks. </w:t>
      </w:r>
      <w:r w:rsidRPr="7F717119">
        <w:rPr>
          <w:i/>
          <w:iCs/>
        </w:rPr>
        <w:t>Journal of Applied Entomology</w:t>
      </w:r>
      <w:r w:rsidRPr="7F717119">
        <w:t xml:space="preserve">, </w:t>
      </w:r>
      <w:r w:rsidRPr="7F717119">
        <w:rPr>
          <w:i/>
          <w:iCs/>
        </w:rPr>
        <w:t>144</w:t>
      </w:r>
      <w:r w:rsidRPr="7F717119">
        <w:t xml:space="preserve">, 263–269. </w:t>
      </w:r>
    </w:p>
    <w:p w14:paraId="0D2C60F6" w14:textId="50CBB651" w:rsidR="00FB74B2" w:rsidRDefault="00FB74B2" w:rsidP="006615C9">
      <w:pPr>
        <w:spacing w:line="480" w:lineRule="auto"/>
        <w:ind w:left="480" w:hanging="480"/>
      </w:pPr>
      <w:r w:rsidRPr="7F717119">
        <w:t xml:space="preserve">Davis, T. S., Wu, Y., &amp; Eigenbrode, S. D. (2015). Chickpea variety and phenology affect acquisition of Pea enation mosaic virus, subsequent plant injury and aphid vector performance. </w:t>
      </w:r>
      <w:r w:rsidRPr="7F717119">
        <w:rPr>
          <w:i/>
          <w:iCs/>
        </w:rPr>
        <w:t>Annals of Applied Biology</w:t>
      </w:r>
      <w:r w:rsidRPr="7F717119">
        <w:t xml:space="preserve">, </w:t>
      </w:r>
      <w:r w:rsidRPr="7F717119">
        <w:rPr>
          <w:i/>
          <w:iCs/>
        </w:rPr>
        <w:t>167</w:t>
      </w:r>
      <w:r w:rsidRPr="7F717119">
        <w:t xml:space="preserve">, 420–425. </w:t>
      </w:r>
    </w:p>
    <w:p w14:paraId="7A908751" w14:textId="58E22788" w:rsidR="00FB74B2" w:rsidRDefault="00FB74B2" w:rsidP="006615C9">
      <w:pPr>
        <w:spacing w:line="480" w:lineRule="auto"/>
        <w:ind w:left="480" w:hanging="480"/>
      </w:pPr>
      <w:r w:rsidRPr="7F717119">
        <w:t xml:space="preserve">Deibert, E. J., &amp; Utter, R. A. (2004). Field pea growth and nutrient uptake: Response to tillage systems and nitrogen fertilizer applications. </w:t>
      </w:r>
      <w:r w:rsidRPr="7F717119">
        <w:rPr>
          <w:i/>
          <w:iCs/>
        </w:rPr>
        <w:t>Communications in Soil Science and Plant Analysis</w:t>
      </w:r>
      <w:r w:rsidRPr="7F717119">
        <w:t xml:space="preserve">, </w:t>
      </w:r>
      <w:r w:rsidRPr="7F717119">
        <w:rPr>
          <w:i/>
          <w:iCs/>
        </w:rPr>
        <w:t>35</w:t>
      </w:r>
      <w:r w:rsidRPr="7F717119">
        <w:t>, 1141–1165.</w:t>
      </w:r>
      <w:r w:rsidR="00E10861">
        <w:t xml:space="preserve"> </w:t>
      </w:r>
    </w:p>
    <w:p w14:paraId="15A43959" w14:textId="2C1BF7BC" w:rsidR="00FB74B2" w:rsidRDefault="00FB74B2" w:rsidP="006615C9">
      <w:pPr>
        <w:spacing w:line="480" w:lineRule="auto"/>
        <w:ind w:left="480" w:hanging="480"/>
      </w:pPr>
      <w:r w:rsidRPr="00E10861">
        <w:t xml:space="preserve">Eigenbrode, S. D., Davis, T. S., Adams, J. R., </w:t>
      </w:r>
      <w:proofErr w:type="spellStart"/>
      <w:r w:rsidRPr="00E10861">
        <w:t>Husebye</w:t>
      </w:r>
      <w:proofErr w:type="spellEnd"/>
      <w:r w:rsidRPr="00E10861">
        <w:t xml:space="preserve">, D. S., Waits, L. P., &amp; Hawthorne, D. (2016). Host-adapted aphid populations differ in their migratory patterns and capacity to colonize crops. </w:t>
      </w:r>
      <w:r w:rsidRPr="00E10861">
        <w:rPr>
          <w:i/>
          <w:iCs/>
        </w:rPr>
        <w:t>Journal of Applied Ecology</w:t>
      </w:r>
      <w:r w:rsidRPr="00E10861">
        <w:t xml:space="preserve">, </w:t>
      </w:r>
      <w:r w:rsidRPr="00E10861">
        <w:rPr>
          <w:i/>
          <w:iCs/>
        </w:rPr>
        <w:t>53</w:t>
      </w:r>
      <w:r w:rsidRPr="00E10861">
        <w:t>, 1382–1390.</w:t>
      </w:r>
      <w:r w:rsidR="00E10861">
        <w:t xml:space="preserve"> </w:t>
      </w:r>
    </w:p>
    <w:p w14:paraId="5838B5D1" w14:textId="78658867" w:rsidR="00FB74B2" w:rsidRDefault="00FB74B2" w:rsidP="006615C9">
      <w:pPr>
        <w:spacing w:line="480" w:lineRule="auto"/>
        <w:ind w:left="480" w:hanging="480"/>
      </w:pPr>
      <w:proofErr w:type="spellStart"/>
      <w:r w:rsidRPr="7F717119">
        <w:t>Elbakidze</w:t>
      </w:r>
      <w:proofErr w:type="spellEnd"/>
      <w:r w:rsidRPr="7F717119">
        <w:t xml:space="preserve">, L., Lu, L., &amp; Eigenbrode, S. (2011). Evaluating vector-virus-yield interactions for peas and lentils under climatic variability: A limited dependent variable analysis. </w:t>
      </w:r>
      <w:r w:rsidRPr="7F717119">
        <w:rPr>
          <w:i/>
          <w:iCs/>
        </w:rPr>
        <w:t>Journal of Agricultural and Resource Economics</w:t>
      </w:r>
      <w:r w:rsidRPr="7F717119">
        <w:t xml:space="preserve">, </w:t>
      </w:r>
      <w:r w:rsidRPr="7F717119">
        <w:rPr>
          <w:i/>
          <w:iCs/>
        </w:rPr>
        <w:t>36</w:t>
      </w:r>
      <w:r w:rsidRPr="7F717119">
        <w:t>, 504–520.</w:t>
      </w:r>
    </w:p>
    <w:p w14:paraId="3BAC6641" w14:textId="52D848CE" w:rsidR="00C30AF5" w:rsidRDefault="00C30AF5" w:rsidP="006615C9">
      <w:pPr>
        <w:spacing w:line="480" w:lineRule="auto"/>
        <w:ind w:left="480" w:hanging="480"/>
        <w:rPr>
          <w:rStyle w:val="Hyperlink"/>
          <w:color w:val="000000" w:themeColor="text1"/>
          <w:u w:val="none"/>
        </w:rPr>
      </w:pPr>
      <w:r w:rsidRPr="00C30AF5">
        <w:rPr>
          <w:rStyle w:val="Hyperlink"/>
          <w:color w:val="000000" w:themeColor="text1"/>
          <w:u w:val="none"/>
        </w:rPr>
        <w:t xml:space="preserve">Fox, J., Weisberg, S., </w:t>
      </w:r>
      <w:r w:rsidR="00696589">
        <w:rPr>
          <w:rStyle w:val="Hyperlink"/>
          <w:color w:val="000000" w:themeColor="text1"/>
          <w:u w:val="none"/>
        </w:rPr>
        <w:t>(</w:t>
      </w:r>
      <w:r w:rsidRPr="00C30AF5">
        <w:rPr>
          <w:rStyle w:val="Hyperlink"/>
          <w:color w:val="000000" w:themeColor="text1"/>
          <w:u w:val="none"/>
        </w:rPr>
        <w:t>2011</w:t>
      </w:r>
      <w:r w:rsidR="00696589">
        <w:rPr>
          <w:rStyle w:val="Hyperlink"/>
          <w:color w:val="000000" w:themeColor="text1"/>
          <w:u w:val="none"/>
        </w:rPr>
        <w:t>).</w:t>
      </w:r>
      <w:r w:rsidRPr="00C30AF5">
        <w:rPr>
          <w:rStyle w:val="Hyperlink"/>
          <w:color w:val="000000" w:themeColor="text1"/>
          <w:u w:val="none"/>
        </w:rPr>
        <w:t xml:space="preserve"> An R </w:t>
      </w:r>
      <w:r w:rsidR="00E10861">
        <w:rPr>
          <w:rStyle w:val="Hyperlink"/>
          <w:color w:val="000000" w:themeColor="text1"/>
          <w:u w:val="none"/>
        </w:rPr>
        <w:t>c</w:t>
      </w:r>
      <w:r w:rsidRPr="00C30AF5">
        <w:rPr>
          <w:rStyle w:val="Hyperlink"/>
          <w:color w:val="000000" w:themeColor="text1"/>
          <w:u w:val="none"/>
        </w:rPr>
        <w:t xml:space="preserve">ompanion to </w:t>
      </w:r>
      <w:r w:rsidR="00E10861">
        <w:rPr>
          <w:rStyle w:val="Hyperlink"/>
          <w:color w:val="000000" w:themeColor="text1"/>
          <w:u w:val="none"/>
        </w:rPr>
        <w:t>a</w:t>
      </w:r>
      <w:r w:rsidRPr="00C30AF5">
        <w:rPr>
          <w:rStyle w:val="Hyperlink"/>
          <w:color w:val="000000" w:themeColor="text1"/>
          <w:u w:val="none"/>
        </w:rPr>
        <w:t xml:space="preserve">pplied </w:t>
      </w:r>
      <w:r w:rsidR="00E10861">
        <w:rPr>
          <w:rStyle w:val="Hyperlink"/>
          <w:color w:val="000000" w:themeColor="text1"/>
          <w:u w:val="none"/>
        </w:rPr>
        <w:t>r</w:t>
      </w:r>
      <w:r w:rsidRPr="00C30AF5">
        <w:rPr>
          <w:rStyle w:val="Hyperlink"/>
          <w:color w:val="000000" w:themeColor="text1"/>
          <w:u w:val="none"/>
        </w:rPr>
        <w:t>egression. Sage Publications, Thousand Oaks, California.</w:t>
      </w:r>
    </w:p>
    <w:p w14:paraId="71CA7E5B" w14:textId="5C252C0D" w:rsidR="00887A00" w:rsidRPr="00887A00" w:rsidRDefault="00887A00" w:rsidP="006615C9">
      <w:pPr>
        <w:spacing w:line="480" w:lineRule="auto"/>
        <w:ind w:left="720" w:hanging="720"/>
        <w:rPr>
          <w:color w:val="000000" w:themeColor="text1"/>
        </w:rPr>
      </w:pPr>
      <w:proofErr w:type="spellStart"/>
      <w:r w:rsidRPr="00887A00">
        <w:rPr>
          <w:color w:val="000000" w:themeColor="text1"/>
        </w:rPr>
        <w:t>Gobatto</w:t>
      </w:r>
      <w:proofErr w:type="spellEnd"/>
      <w:r w:rsidRPr="00887A00">
        <w:rPr>
          <w:color w:val="000000" w:themeColor="text1"/>
        </w:rPr>
        <w:t xml:space="preserve"> D, de Oliveira LA, de Siqueira Franco DA, Velásquez N, </w:t>
      </w:r>
      <w:proofErr w:type="spellStart"/>
      <w:r w:rsidRPr="00887A00">
        <w:rPr>
          <w:color w:val="000000" w:themeColor="text1"/>
        </w:rPr>
        <w:t>Daròs</w:t>
      </w:r>
      <w:proofErr w:type="spellEnd"/>
      <w:r w:rsidRPr="00887A00">
        <w:rPr>
          <w:color w:val="000000" w:themeColor="text1"/>
        </w:rPr>
        <w:t xml:space="preserve"> J-A, Eiras M</w:t>
      </w:r>
      <w:r>
        <w:rPr>
          <w:color w:val="000000" w:themeColor="text1"/>
        </w:rPr>
        <w:t>.</w:t>
      </w:r>
      <w:r w:rsidRPr="00887A00">
        <w:rPr>
          <w:color w:val="000000" w:themeColor="text1"/>
        </w:rPr>
        <w:t xml:space="preserve"> </w:t>
      </w:r>
      <w:r>
        <w:rPr>
          <w:color w:val="000000" w:themeColor="text1"/>
        </w:rPr>
        <w:t>(</w:t>
      </w:r>
      <w:r w:rsidRPr="00887A00">
        <w:rPr>
          <w:color w:val="000000" w:themeColor="text1"/>
        </w:rPr>
        <w:t>2019</w:t>
      </w:r>
      <w:r>
        <w:rPr>
          <w:color w:val="000000" w:themeColor="text1"/>
        </w:rPr>
        <w:t>)</w:t>
      </w:r>
      <w:r w:rsidRPr="00887A00">
        <w:rPr>
          <w:color w:val="000000" w:themeColor="text1"/>
        </w:rPr>
        <w:t xml:space="preserve">. Surveys in the </w:t>
      </w:r>
      <w:r w:rsidR="00E10861">
        <w:rPr>
          <w:color w:val="000000" w:themeColor="text1"/>
        </w:rPr>
        <w:t>c</w:t>
      </w:r>
      <w:r w:rsidRPr="00887A00">
        <w:rPr>
          <w:color w:val="000000" w:themeColor="text1"/>
        </w:rPr>
        <w:t xml:space="preserve">hrysanthemum </w:t>
      </w:r>
      <w:r w:rsidR="00E10861">
        <w:rPr>
          <w:color w:val="000000" w:themeColor="text1"/>
        </w:rPr>
        <w:t>p</w:t>
      </w:r>
      <w:r w:rsidRPr="00887A00">
        <w:rPr>
          <w:color w:val="000000" w:themeColor="text1"/>
        </w:rPr>
        <w:t xml:space="preserve">roduction </w:t>
      </w:r>
      <w:r w:rsidR="00E10861">
        <w:rPr>
          <w:color w:val="000000" w:themeColor="text1"/>
        </w:rPr>
        <w:t>a</w:t>
      </w:r>
      <w:r w:rsidRPr="00887A00">
        <w:rPr>
          <w:color w:val="000000" w:themeColor="text1"/>
        </w:rPr>
        <w:t xml:space="preserve">reas of </w:t>
      </w:r>
      <w:r w:rsidR="00E10861">
        <w:rPr>
          <w:color w:val="000000" w:themeColor="text1"/>
        </w:rPr>
        <w:t>B</w:t>
      </w:r>
      <w:r w:rsidRPr="00887A00">
        <w:rPr>
          <w:color w:val="000000" w:themeColor="text1"/>
        </w:rPr>
        <w:t xml:space="preserve">razil and Colombia </w:t>
      </w:r>
      <w:r w:rsidR="00E10861">
        <w:rPr>
          <w:color w:val="000000" w:themeColor="text1"/>
        </w:rPr>
        <w:t>r</w:t>
      </w:r>
      <w:r w:rsidRPr="00887A00">
        <w:rPr>
          <w:color w:val="000000" w:themeColor="text1"/>
        </w:rPr>
        <w:t xml:space="preserve">eveal </w:t>
      </w:r>
      <w:r w:rsidR="00E10861">
        <w:rPr>
          <w:color w:val="000000" w:themeColor="text1"/>
        </w:rPr>
        <w:t>t</w:t>
      </w:r>
      <w:r w:rsidRPr="00887A00">
        <w:rPr>
          <w:color w:val="000000" w:themeColor="text1"/>
        </w:rPr>
        <w:t xml:space="preserve">hat </w:t>
      </w:r>
      <w:r w:rsidR="00E10861">
        <w:rPr>
          <w:color w:val="000000" w:themeColor="text1"/>
        </w:rPr>
        <w:t>w</w:t>
      </w:r>
      <w:r w:rsidRPr="00887A00">
        <w:rPr>
          <w:color w:val="000000" w:themeColor="text1"/>
        </w:rPr>
        <w:t xml:space="preserve">eeds </w:t>
      </w:r>
      <w:r w:rsidR="00E10861">
        <w:rPr>
          <w:color w:val="000000" w:themeColor="text1"/>
        </w:rPr>
        <w:t>a</w:t>
      </w:r>
      <w:r w:rsidRPr="00887A00">
        <w:rPr>
          <w:color w:val="000000" w:themeColor="text1"/>
        </w:rPr>
        <w:t xml:space="preserve">re </w:t>
      </w:r>
      <w:r w:rsidR="00E10861">
        <w:rPr>
          <w:color w:val="000000" w:themeColor="text1"/>
        </w:rPr>
        <w:t>p</w:t>
      </w:r>
      <w:r w:rsidRPr="00887A00">
        <w:rPr>
          <w:color w:val="000000" w:themeColor="text1"/>
        </w:rPr>
        <w:t xml:space="preserve">otential </w:t>
      </w:r>
      <w:r w:rsidR="00E10861">
        <w:rPr>
          <w:color w:val="000000" w:themeColor="text1"/>
        </w:rPr>
        <w:t>r</w:t>
      </w:r>
      <w:r w:rsidRPr="00887A00">
        <w:rPr>
          <w:color w:val="000000" w:themeColor="text1"/>
        </w:rPr>
        <w:t xml:space="preserve">eservoirs of </w:t>
      </w:r>
      <w:r w:rsidR="00E10861">
        <w:rPr>
          <w:color w:val="000000" w:themeColor="text1"/>
        </w:rPr>
        <w:t>c</w:t>
      </w:r>
      <w:r w:rsidRPr="00887A00">
        <w:rPr>
          <w:color w:val="000000" w:themeColor="text1"/>
        </w:rPr>
        <w:t xml:space="preserve">hrysanthemum </w:t>
      </w:r>
      <w:r w:rsidR="00E10861">
        <w:rPr>
          <w:color w:val="000000" w:themeColor="text1"/>
        </w:rPr>
        <w:t>s</w:t>
      </w:r>
      <w:r w:rsidRPr="00887A00">
        <w:rPr>
          <w:color w:val="000000" w:themeColor="text1"/>
        </w:rPr>
        <w:t xml:space="preserve">tunt </w:t>
      </w:r>
      <w:r w:rsidR="00E10861">
        <w:rPr>
          <w:color w:val="000000" w:themeColor="text1"/>
        </w:rPr>
        <w:t>v</w:t>
      </w:r>
      <w:r w:rsidRPr="00887A00">
        <w:rPr>
          <w:color w:val="000000" w:themeColor="text1"/>
        </w:rPr>
        <w:t xml:space="preserve">iroid. </w:t>
      </w:r>
      <w:r w:rsidRPr="00887A00">
        <w:rPr>
          <w:i/>
          <w:iCs/>
          <w:color w:val="000000" w:themeColor="text1"/>
        </w:rPr>
        <w:t>Viruses</w:t>
      </w:r>
      <w:r w:rsidR="00E10861">
        <w:rPr>
          <w:i/>
          <w:iCs/>
          <w:color w:val="000000" w:themeColor="text1"/>
        </w:rPr>
        <w:t>,</w:t>
      </w:r>
      <w:r w:rsidRPr="00887A00">
        <w:rPr>
          <w:color w:val="000000" w:themeColor="text1"/>
        </w:rPr>
        <w:t xml:space="preserve"> </w:t>
      </w:r>
      <w:r w:rsidRPr="00E10861">
        <w:rPr>
          <w:i/>
          <w:iCs/>
          <w:color w:val="000000" w:themeColor="text1"/>
        </w:rPr>
        <w:t>11</w:t>
      </w:r>
      <w:r w:rsidRPr="00887A00">
        <w:rPr>
          <w:color w:val="000000" w:themeColor="text1"/>
        </w:rPr>
        <w:t>, 355.</w:t>
      </w:r>
    </w:p>
    <w:p w14:paraId="3CE73DEA" w14:textId="3F1E4C13" w:rsidR="00430761" w:rsidRDefault="00430761" w:rsidP="006615C9">
      <w:pPr>
        <w:spacing w:line="480" w:lineRule="auto"/>
        <w:ind w:left="475" w:hanging="475"/>
      </w:pPr>
      <w:r w:rsidRPr="00430761">
        <w:t xml:space="preserve">Golden, L., Hogge, J., Hines, S., Packham, J., &amp; Falen, C. (2016). Cover </w:t>
      </w:r>
      <w:r w:rsidR="00E10861">
        <w:t>c</w:t>
      </w:r>
      <w:r w:rsidRPr="00430761">
        <w:t xml:space="preserve">rops for </w:t>
      </w:r>
      <w:r w:rsidR="00E10861">
        <w:t>g</w:t>
      </w:r>
      <w:r w:rsidRPr="00430761">
        <w:t xml:space="preserve">razing </w:t>
      </w:r>
      <w:r w:rsidR="00E10861">
        <w:t>u</w:t>
      </w:r>
      <w:r w:rsidRPr="00430761">
        <w:t xml:space="preserve">se in Idaho. </w:t>
      </w:r>
      <w:r w:rsidRPr="00430761">
        <w:rPr>
          <w:i/>
          <w:iCs/>
        </w:rPr>
        <w:t>University of Idaho Extension</w:t>
      </w:r>
      <w:r w:rsidRPr="00430761">
        <w:t xml:space="preserve">, </w:t>
      </w:r>
      <w:r w:rsidRPr="00430761">
        <w:rPr>
          <w:i/>
          <w:iCs/>
        </w:rPr>
        <w:t>December</w:t>
      </w:r>
      <w:r w:rsidRPr="00430761">
        <w:t>, 0–14.</w:t>
      </w:r>
    </w:p>
    <w:p w14:paraId="35B08D86" w14:textId="63FE83FC" w:rsidR="00FB74B2" w:rsidRDefault="00FB74B2" w:rsidP="006615C9">
      <w:pPr>
        <w:spacing w:line="480" w:lineRule="auto"/>
        <w:ind w:left="480" w:hanging="480"/>
      </w:pPr>
      <w:r w:rsidRPr="7F717119">
        <w:rPr>
          <w:color w:val="000000" w:themeColor="text1"/>
        </w:rPr>
        <w:t>Hampton, R.</w:t>
      </w:r>
      <w:r w:rsidR="00E51F5D">
        <w:rPr>
          <w:color w:val="000000" w:themeColor="text1"/>
        </w:rPr>
        <w:t xml:space="preserve"> </w:t>
      </w:r>
      <w:r w:rsidRPr="7F717119">
        <w:rPr>
          <w:color w:val="000000" w:themeColor="text1"/>
        </w:rPr>
        <w:t xml:space="preserve">O., </w:t>
      </w:r>
      <w:r w:rsidR="00696589">
        <w:rPr>
          <w:color w:val="000000" w:themeColor="text1"/>
        </w:rPr>
        <w:t>(</w:t>
      </w:r>
      <w:r w:rsidRPr="7F717119">
        <w:rPr>
          <w:color w:val="000000" w:themeColor="text1"/>
        </w:rPr>
        <w:t>1983</w:t>
      </w:r>
      <w:r w:rsidR="00696589">
        <w:rPr>
          <w:color w:val="000000" w:themeColor="text1"/>
        </w:rPr>
        <w:t>).</w:t>
      </w:r>
      <w:r w:rsidRPr="7F717119">
        <w:rPr>
          <w:color w:val="000000" w:themeColor="text1"/>
        </w:rPr>
        <w:t xml:space="preserve"> Pea leaf roll in northwestern US pea seed production areas. </w:t>
      </w:r>
      <w:r w:rsidRPr="7F717119">
        <w:rPr>
          <w:i/>
          <w:iCs/>
        </w:rPr>
        <w:t>Plant disease</w:t>
      </w:r>
      <w:r w:rsidRPr="7F717119">
        <w:t xml:space="preserve">, </w:t>
      </w:r>
      <w:r w:rsidRPr="7F717119">
        <w:rPr>
          <w:i/>
          <w:iCs/>
        </w:rPr>
        <w:t>67</w:t>
      </w:r>
      <w:r w:rsidRPr="7F717119">
        <w:t>, 1306-1310.</w:t>
      </w:r>
    </w:p>
    <w:p w14:paraId="7AA27BA9" w14:textId="43BBC578" w:rsidR="00BE7B35" w:rsidRDefault="00BE7B35" w:rsidP="006615C9">
      <w:pPr>
        <w:spacing w:line="480" w:lineRule="auto"/>
        <w:ind w:left="475" w:hanging="475"/>
      </w:pPr>
      <w:r w:rsidRPr="00BE7B35">
        <w:lastRenderedPageBreak/>
        <w:t xml:space="preserve">Heinlein, M. (2015). Plant virus replication and movement. </w:t>
      </w:r>
      <w:r w:rsidRPr="00BE7B35">
        <w:rPr>
          <w:i/>
          <w:iCs/>
        </w:rPr>
        <w:t>Virology</w:t>
      </w:r>
      <w:r w:rsidRPr="00BE7B35">
        <w:t xml:space="preserve">, </w:t>
      </w:r>
      <w:r w:rsidRPr="00BE7B35">
        <w:rPr>
          <w:i/>
          <w:iCs/>
        </w:rPr>
        <w:t>479</w:t>
      </w:r>
      <w:r w:rsidRPr="00BE7B35">
        <w:t>–</w:t>
      </w:r>
      <w:r w:rsidRPr="00BE7B35">
        <w:rPr>
          <w:i/>
          <w:iCs/>
        </w:rPr>
        <w:t>480</w:t>
      </w:r>
      <w:r w:rsidRPr="00BE7B35">
        <w:t>, 657–671.</w:t>
      </w:r>
    </w:p>
    <w:p w14:paraId="5132154F" w14:textId="2503E013" w:rsidR="00FB74B2" w:rsidRDefault="00FB74B2" w:rsidP="006615C9">
      <w:pPr>
        <w:spacing w:line="480" w:lineRule="auto"/>
        <w:ind w:left="480" w:hanging="480"/>
      </w:pPr>
      <w:proofErr w:type="spellStart"/>
      <w:r w:rsidRPr="7F717119">
        <w:t>Hogenhout</w:t>
      </w:r>
      <w:proofErr w:type="spellEnd"/>
      <w:r w:rsidR="00E51F5D">
        <w:t>,</w:t>
      </w:r>
      <w:r w:rsidRPr="7F717119">
        <w:t xml:space="preserve"> S</w:t>
      </w:r>
      <w:r w:rsidR="00E51F5D">
        <w:t xml:space="preserve">. </w:t>
      </w:r>
      <w:r w:rsidRPr="7F717119">
        <w:t>A</w:t>
      </w:r>
      <w:r w:rsidR="00E51F5D">
        <w:t>.</w:t>
      </w:r>
      <w:r w:rsidRPr="7F717119">
        <w:t>, Ammar E-D</w:t>
      </w:r>
      <w:r w:rsidR="00E51F5D">
        <w:t>.</w:t>
      </w:r>
      <w:r w:rsidRPr="7F717119">
        <w:t>, Whitfield A</w:t>
      </w:r>
      <w:r w:rsidR="00E51F5D">
        <w:t xml:space="preserve">. </w:t>
      </w:r>
      <w:r w:rsidRPr="7F717119">
        <w:t>E</w:t>
      </w:r>
      <w:r w:rsidR="00E51F5D">
        <w:t>.</w:t>
      </w:r>
      <w:r w:rsidRPr="7F717119">
        <w:t xml:space="preserve">, </w:t>
      </w:r>
      <w:proofErr w:type="spellStart"/>
      <w:r w:rsidRPr="7F717119">
        <w:t>Redinbaugh</w:t>
      </w:r>
      <w:proofErr w:type="spellEnd"/>
      <w:r w:rsidRPr="7F717119">
        <w:t xml:space="preserve"> M</w:t>
      </w:r>
      <w:r w:rsidR="00E51F5D">
        <w:t xml:space="preserve">. </w:t>
      </w:r>
      <w:r w:rsidRPr="7F717119">
        <w:t>G</w:t>
      </w:r>
      <w:r w:rsidR="00E51F5D">
        <w:t>.</w:t>
      </w:r>
      <w:r w:rsidRPr="7F717119">
        <w:t xml:space="preserve"> (2008)</w:t>
      </w:r>
      <w:r w:rsidR="00696589">
        <w:t>.</w:t>
      </w:r>
      <w:r w:rsidRPr="7F717119">
        <w:t xml:space="preserve"> Insect vector interactions with persistently transmitted viruses.</w:t>
      </w:r>
      <w:r w:rsidRPr="7F717119">
        <w:rPr>
          <w:i/>
          <w:iCs/>
        </w:rPr>
        <w:t xml:space="preserve"> Annual Review of Phytopathology</w:t>
      </w:r>
      <w:r w:rsidR="00E10861">
        <w:rPr>
          <w:i/>
          <w:iCs/>
        </w:rPr>
        <w:t>,</w:t>
      </w:r>
      <w:r w:rsidRPr="7F717119">
        <w:t xml:space="preserve"> </w:t>
      </w:r>
      <w:r w:rsidRPr="00E51F5D">
        <w:rPr>
          <w:i/>
          <w:iCs/>
        </w:rPr>
        <w:t>46</w:t>
      </w:r>
      <w:r w:rsidRPr="7F717119">
        <w:t>, 327–359.</w:t>
      </w:r>
    </w:p>
    <w:p w14:paraId="0D5289A4" w14:textId="1035FA0C" w:rsidR="00033CE5" w:rsidRDefault="00033CE5" w:rsidP="006615C9">
      <w:pPr>
        <w:spacing w:line="480" w:lineRule="auto"/>
        <w:ind w:left="480" w:hanging="480"/>
      </w:pPr>
      <w:r w:rsidRPr="00033CE5">
        <w:t>Holt J, Colvin J, Muniyappa V</w:t>
      </w:r>
      <w:r>
        <w:t>.</w:t>
      </w:r>
      <w:r w:rsidRPr="00033CE5">
        <w:t xml:space="preserve"> </w:t>
      </w:r>
      <w:r>
        <w:t>(</w:t>
      </w:r>
      <w:r w:rsidRPr="00033CE5">
        <w:t>1999</w:t>
      </w:r>
      <w:r>
        <w:t>)</w:t>
      </w:r>
      <w:r w:rsidRPr="00033CE5">
        <w:t xml:space="preserve">. Identifying control strategies for tomato leaf curl virus disease using an epidemiological model. </w:t>
      </w:r>
      <w:r>
        <w:rPr>
          <w:i/>
          <w:iCs/>
        </w:rPr>
        <w:t>Journal of Applied Ecology</w:t>
      </w:r>
      <w:r w:rsidR="00E10861">
        <w:rPr>
          <w:i/>
          <w:iCs/>
        </w:rPr>
        <w:t>,</w:t>
      </w:r>
      <w:r w:rsidRPr="00033CE5">
        <w:t xml:space="preserve"> </w:t>
      </w:r>
      <w:r w:rsidRPr="00E10861">
        <w:rPr>
          <w:i/>
          <w:iCs/>
        </w:rPr>
        <w:t>36</w:t>
      </w:r>
      <w:r w:rsidRPr="00033CE5">
        <w:t>, 625–633.</w:t>
      </w:r>
    </w:p>
    <w:p w14:paraId="09686A6B" w14:textId="2919F6A8" w:rsidR="00FB74B2" w:rsidRDefault="00FB74B2" w:rsidP="006615C9">
      <w:pPr>
        <w:spacing w:line="480" w:lineRule="auto"/>
        <w:ind w:left="480" w:hanging="480"/>
      </w:pPr>
      <w:r w:rsidRPr="7F717119">
        <w:t>Hull</w:t>
      </w:r>
      <w:r w:rsidR="00E51F5D">
        <w:t>,</w:t>
      </w:r>
      <w:r w:rsidRPr="7F717119">
        <w:t xml:space="preserve"> R</w:t>
      </w:r>
      <w:r w:rsidR="00E51F5D">
        <w:t>.</w:t>
      </w:r>
      <w:r w:rsidRPr="7F717119">
        <w:t xml:space="preserve"> (1981)</w:t>
      </w:r>
      <w:r w:rsidR="00696589">
        <w:t>.</w:t>
      </w:r>
      <w:r w:rsidRPr="7F717119">
        <w:t xml:space="preserve"> Pea enation mosaic virus. In: </w:t>
      </w:r>
      <w:proofErr w:type="spellStart"/>
      <w:r w:rsidRPr="7F717119">
        <w:t>Kurstak</w:t>
      </w:r>
      <w:proofErr w:type="spellEnd"/>
      <w:r w:rsidR="00E51F5D">
        <w:t>,</w:t>
      </w:r>
      <w:r w:rsidRPr="7F717119">
        <w:t xml:space="preserve"> E</w:t>
      </w:r>
      <w:r w:rsidR="00E51F5D">
        <w:t>.</w:t>
      </w:r>
      <w:r w:rsidRPr="7F717119">
        <w:t xml:space="preserve"> (Ed). </w:t>
      </w:r>
      <w:r w:rsidRPr="00E51F5D">
        <w:rPr>
          <w:i/>
          <w:iCs/>
        </w:rPr>
        <w:t>Handbook of Plant Virus Infections and Comparative Diagnosis</w:t>
      </w:r>
      <w:r w:rsidRPr="00E51F5D">
        <w:t>.</w:t>
      </w:r>
      <w:r w:rsidRPr="7F717119">
        <w:t xml:space="preserve"> Elsevier/North-Holland Biomedical Press, Amsterdam, Netherlands, pp. 239–256.</w:t>
      </w:r>
    </w:p>
    <w:p w14:paraId="22CEB32F" w14:textId="2E668FDB" w:rsidR="00BE7B35" w:rsidRDefault="00BE7B35" w:rsidP="006615C9">
      <w:pPr>
        <w:spacing w:line="480" w:lineRule="auto"/>
        <w:ind w:left="475" w:hanging="475"/>
      </w:pPr>
      <w:r w:rsidRPr="00BE7B35">
        <w:t xml:space="preserve">Jones, R. A. C. (2021). Global plant virus disease pandemics and epidemics. </w:t>
      </w:r>
      <w:r w:rsidRPr="00BE7B35">
        <w:rPr>
          <w:i/>
          <w:iCs/>
        </w:rPr>
        <w:t>Plants</w:t>
      </w:r>
      <w:r w:rsidRPr="00BE7B35">
        <w:t xml:space="preserve">, </w:t>
      </w:r>
      <w:r w:rsidRPr="00BE7B35">
        <w:rPr>
          <w:i/>
          <w:iCs/>
        </w:rPr>
        <w:t>10</w:t>
      </w:r>
      <w:r w:rsidRPr="00BE7B35">
        <w:t xml:space="preserve">, 1–41. </w:t>
      </w:r>
    </w:p>
    <w:p w14:paraId="05C741DF" w14:textId="5A1356C7" w:rsidR="00FB74B2" w:rsidRDefault="00FB74B2" w:rsidP="006615C9">
      <w:pPr>
        <w:spacing w:line="480" w:lineRule="auto"/>
        <w:ind w:left="480" w:hanging="480"/>
        <w:rPr>
          <w:rStyle w:val="Hyperlink"/>
        </w:rPr>
      </w:pPr>
      <w:r w:rsidRPr="7F717119">
        <w:t xml:space="preserve">Knick, S. T., &amp; Rotenberry, J. T. (1997). Landscape characteristics of disturbed </w:t>
      </w:r>
      <w:r w:rsidR="00873DDB" w:rsidRPr="7F717119">
        <w:t>shrub steppe</w:t>
      </w:r>
      <w:r w:rsidRPr="7F717119">
        <w:t xml:space="preserve"> habitats in southwestern Idaho (U.S.A.). </w:t>
      </w:r>
      <w:r w:rsidRPr="7F717119">
        <w:rPr>
          <w:i/>
          <w:iCs/>
        </w:rPr>
        <w:t>Landscape Ecology</w:t>
      </w:r>
      <w:r w:rsidRPr="7F717119">
        <w:t xml:space="preserve">, </w:t>
      </w:r>
      <w:r w:rsidRPr="7F717119">
        <w:rPr>
          <w:i/>
          <w:iCs/>
        </w:rPr>
        <w:t>12</w:t>
      </w:r>
      <w:r w:rsidRPr="7F717119">
        <w:t>, 287–297.</w:t>
      </w:r>
    </w:p>
    <w:p w14:paraId="5C525E09" w14:textId="3DD22C01" w:rsidR="004A0B2F" w:rsidRDefault="004A0B2F" w:rsidP="006615C9">
      <w:pPr>
        <w:pStyle w:val="NormalWeb"/>
        <w:spacing w:before="0" w:beforeAutospacing="0" w:after="0" w:afterAutospacing="0" w:line="480" w:lineRule="auto"/>
        <w:ind w:left="475" w:hanging="475"/>
      </w:pPr>
      <w:r>
        <w:t xml:space="preserve">Lee, B. W., Clark, R. E., Basu, S., &amp; Crowder, D. W. (2021). Predators affect a plant virus through direct and trait-mediated indirect effects on vectors. </w:t>
      </w:r>
      <w:proofErr w:type="spellStart"/>
      <w:r>
        <w:rPr>
          <w:i/>
          <w:iCs/>
        </w:rPr>
        <w:t>BioRxiv</w:t>
      </w:r>
      <w:proofErr w:type="spellEnd"/>
      <w:r>
        <w:t>, 2021.02.17.431666.</w:t>
      </w:r>
    </w:p>
    <w:p w14:paraId="6216E19D" w14:textId="064BF60F" w:rsidR="00C30AF5" w:rsidRDefault="00C30AF5" w:rsidP="006615C9">
      <w:pPr>
        <w:spacing w:line="480" w:lineRule="auto"/>
        <w:ind w:left="720" w:hanging="720"/>
      </w:pPr>
      <w:proofErr w:type="spellStart"/>
      <w:r>
        <w:t>Lenth</w:t>
      </w:r>
      <w:proofErr w:type="spellEnd"/>
      <w:r>
        <w:t>, R.V. (2016). Least-</w:t>
      </w:r>
      <w:r w:rsidR="00E10861">
        <w:t>s</w:t>
      </w:r>
      <w:r>
        <w:t xml:space="preserve">quares </w:t>
      </w:r>
      <w:r w:rsidR="00E10861">
        <w:t>m</w:t>
      </w:r>
      <w:r>
        <w:t xml:space="preserve">eans: The R package </w:t>
      </w:r>
      <w:proofErr w:type="spellStart"/>
      <w:r>
        <w:t>lsmeans</w:t>
      </w:r>
      <w:proofErr w:type="spellEnd"/>
      <w:r>
        <w:t xml:space="preserve">. </w:t>
      </w:r>
      <w:r>
        <w:rPr>
          <w:i/>
          <w:iCs/>
        </w:rPr>
        <w:t xml:space="preserve">Journal of Statistical Software, </w:t>
      </w:r>
      <w:r w:rsidRPr="00C30AF5">
        <w:rPr>
          <w:i/>
          <w:iCs/>
        </w:rPr>
        <w:t>69</w:t>
      </w:r>
      <w:r>
        <w:rPr>
          <w:i/>
          <w:iCs/>
        </w:rPr>
        <w:t xml:space="preserve">, </w:t>
      </w:r>
      <w:r>
        <w:t>1-33.</w:t>
      </w:r>
    </w:p>
    <w:p w14:paraId="1AC1E05D" w14:textId="629533A5" w:rsidR="00DE1275" w:rsidRDefault="00DE1275" w:rsidP="006615C9">
      <w:pPr>
        <w:pStyle w:val="NormalWeb"/>
        <w:spacing w:before="0" w:beforeAutospacing="0" w:after="0" w:afterAutospacing="0" w:line="480" w:lineRule="auto"/>
        <w:ind w:left="475" w:hanging="475"/>
      </w:pPr>
      <w:r w:rsidRPr="00DE1275">
        <w:t xml:space="preserve">Looney, C., and S. D. Eigenbrode. </w:t>
      </w:r>
      <w:r>
        <w:t>(</w:t>
      </w:r>
      <w:r w:rsidRPr="00DE1275">
        <w:t>2012</w:t>
      </w:r>
      <w:r>
        <w:t>)</w:t>
      </w:r>
      <w:r w:rsidRPr="00DE1275">
        <w:t xml:space="preserve">. Characteristics and distribution of Palouse prairie remnants: Implications for conservation planning. </w:t>
      </w:r>
      <w:r>
        <w:rPr>
          <w:i/>
          <w:iCs/>
        </w:rPr>
        <w:t>Natural Areas Journal</w:t>
      </w:r>
      <w:r w:rsidR="00E10861">
        <w:t>,</w:t>
      </w:r>
      <w:r w:rsidRPr="00DE1275">
        <w:t xml:space="preserve"> </w:t>
      </w:r>
      <w:r w:rsidRPr="00DE1275">
        <w:rPr>
          <w:i/>
          <w:iCs/>
        </w:rPr>
        <w:t>32</w:t>
      </w:r>
      <w:r>
        <w:t>,</w:t>
      </w:r>
      <w:r w:rsidR="0028282C">
        <w:t xml:space="preserve"> </w:t>
      </w:r>
      <w:r w:rsidRPr="00DE1275">
        <w:t>75-85.</w:t>
      </w:r>
    </w:p>
    <w:p w14:paraId="7475BAB2" w14:textId="3A37447E" w:rsidR="00BB6FD3" w:rsidRDefault="00BB6FD3" w:rsidP="006615C9">
      <w:pPr>
        <w:pStyle w:val="NormalWeb"/>
        <w:spacing w:before="0" w:beforeAutospacing="0" w:after="0" w:afterAutospacing="0" w:line="480" w:lineRule="auto"/>
        <w:ind w:left="475" w:hanging="475"/>
      </w:pPr>
      <w:r>
        <w:t xml:space="preserve">Lucas, W. J. (2006). Plant viral movement proteins: </w:t>
      </w:r>
      <w:r w:rsidR="00E10861">
        <w:t>a</w:t>
      </w:r>
      <w:r>
        <w:t xml:space="preserve">gents for cell-to-cell trafficking of viral genomes. </w:t>
      </w:r>
      <w:r>
        <w:rPr>
          <w:i/>
          <w:iCs/>
        </w:rPr>
        <w:t>Virology</w:t>
      </w:r>
      <w:r>
        <w:t xml:space="preserve">, </w:t>
      </w:r>
      <w:r>
        <w:rPr>
          <w:i/>
          <w:iCs/>
        </w:rPr>
        <w:t>344</w:t>
      </w:r>
      <w:r>
        <w:t>, 169–184.</w:t>
      </w:r>
    </w:p>
    <w:p w14:paraId="74BFB898" w14:textId="7472B9C2" w:rsidR="00E10861" w:rsidRDefault="00E10861" w:rsidP="006615C9">
      <w:pPr>
        <w:spacing w:line="480" w:lineRule="auto"/>
        <w:ind w:left="475" w:hanging="475"/>
      </w:pPr>
      <w:r w:rsidRPr="00D21D29">
        <w:t xml:space="preserve">Macharia I, Backhouse D, Wu S-B, </w:t>
      </w:r>
      <w:proofErr w:type="spellStart"/>
      <w:r w:rsidRPr="00D21D29">
        <w:t>Ateka</w:t>
      </w:r>
      <w:proofErr w:type="spellEnd"/>
      <w:r w:rsidRPr="00D21D29">
        <w:t xml:space="preserve"> E </w:t>
      </w:r>
      <w:r>
        <w:t>M</w:t>
      </w:r>
      <w:r w:rsidRPr="00D21D29">
        <w:t xml:space="preserve">. </w:t>
      </w:r>
      <w:r>
        <w:t>(</w:t>
      </w:r>
      <w:r w:rsidRPr="00D21D29">
        <w:t>2016</w:t>
      </w:r>
      <w:r>
        <w:t>)</w:t>
      </w:r>
      <w:r w:rsidRPr="00D21D29">
        <w:t xml:space="preserve">. Weed species in tomato production and their role as alternate hosts of Tomato spotted wilt virus and its vector </w:t>
      </w:r>
      <w:proofErr w:type="spellStart"/>
      <w:r w:rsidRPr="00D21D29">
        <w:rPr>
          <w:i/>
          <w:iCs/>
        </w:rPr>
        <w:t>Frankliniella</w:t>
      </w:r>
      <w:proofErr w:type="spellEnd"/>
      <w:r w:rsidRPr="00D21D29">
        <w:rPr>
          <w:i/>
          <w:iCs/>
        </w:rPr>
        <w:t xml:space="preserve"> occidentalis</w:t>
      </w:r>
      <w:r w:rsidRPr="00D21D29">
        <w:t xml:space="preserve">. </w:t>
      </w:r>
      <w:r w:rsidRPr="00D21D29">
        <w:rPr>
          <w:i/>
          <w:iCs/>
        </w:rPr>
        <w:t>Annals of Applied Biology</w:t>
      </w:r>
      <w:r>
        <w:rPr>
          <w:i/>
          <w:iCs/>
        </w:rPr>
        <w:t>,</w:t>
      </w:r>
      <w:r w:rsidRPr="00D21D29">
        <w:t xml:space="preserve"> </w:t>
      </w:r>
      <w:r w:rsidRPr="00E10861">
        <w:rPr>
          <w:i/>
          <w:iCs/>
        </w:rPr>
        <w:t>169</w:t>
      </w:r>
      <w:r w:rsidRPr="00D21D29">
        <w:t>, 224–235.</w:t>
      </w:r>
    </w:p>
    <w:p w14:paraId="390C2A2B" w14:textId="7997A7B3" w:rsidR="00BB6FD3" w:rsidRDefault="00F75682" w:rsidP="006615C9">
      <w:pPr>
        <w:spacing w:line="480" w:lineRule="auto"/>
        <w:ind w:left="480" w:hanging="480"/>
      </w:pPr>
      <w:r w:rsidRPr="00F75682">
        <w:lastRenderedPageBreak/>
        <w:t xml:space="preserve">McEwen, </w:t>
      </w:r>
      <w:r w:rsidR="00E51F5D" w:rsidRPr="00F75682">
        <w:t>F. L.</w:t>
      </w:r>
      <w:r w:rsidR="00E51F5D">
        <w:t xml:space="preserve">, </w:t>
      </w:r>
      <w:r w:rsidRPr="00F75682">
        <w:t xml:space="preserve">Schroeder, </w:t>
      </w:r>
      <w:r w:rsidR="00E51F5D" w:rsidRPr="00F75682">
        <w:t>W. T.</w:t>
      </w:r>
      <w:r w:rsidR="00E51F5D">
        <w:t>,</w:t>
      </w:r>
      <w:r w:rsidR="00E51F5D" w:rsidRPr="00F75682">
        <w:t xml:space="preserve"> </w:t>
      </w:r>
      <w:r w:rsidR="00E51F5D">
        <w:t xml:space="preserve">&amp; </w:t>
      </w:r>
      <w:r w:rsidRPr="00F75682">
        <w:t>Davis</w:t>
      </w:r>
      <w:r w:rsidR="00BE637D">
        <w:t>,</w:t>
      </w:r>
      <w:r w:rsidR="00E51F5D" w:rsidRPr="00E51F5D">
        <w:t xml:space="preserve"> </w:t>
      </w:r>
      <w:r w:rsidR="00E51F5D" w:rsidRPr="00F75682">
        <w:t>A. C.</w:t>
      </w:r>
      <w:r w:rsidR="00696589">
        <w:t xml:space="preserve"> (1957).</w:t>
      </w:r>
      <w:r w:rsidRPr="00F75682">
        <w:t xml:space="preserve"> Host </w:t>
      </w:r>
      <w:r w:rsidR="00E10861">
        <w:t>r</w:t>
      </w:r>
      <w:r w:rsidRPr="00F75682">
        <w:t xml:space="preserve">ange and </w:t>
      </w:r>
      <w:r w:rsidR="00E10861">
        <w:t>t</w:t>
      </w:r>
      <w:r w:rsidRPr="00F75682">
        <w:t xml:space="preserve">ransmission of the </w:t>
      </w:r>
      <w:r w:rsidR="00E10861">
        <w:t>p</w:t>
      </w:r>
      <w:r w:rsidRPr="00F75682">
        <w:t xml:space="preserve">ea </w:t>
      </w:r>
      <w:r w:rsidR="00E10861">
        <w:t>e</w:t>
      </w:r>
      <w:r w:rsidRPr="00F75682">
        <w:t xml:space="preserve">nation </w:t>
      </w:r>
      <w:r w:rsidR="00E10861">
        <w:t>m</w:t>
      </w:r>
      <w:r w:rsidRPr="00F75682">
        <w:t xml:space="preserve">osaic </w:t>
      </w:r>
      <w:r w:rsidR="00E10861">
        <w:t>v</w:t>
      </w:r>
      <w:r w:rsidRPr="00F75682">
        <w:t>irus, </w:t>
      </w:r>
      <w:r w:rsidRPr="00F75682">
        <w:rPr>
          <w:i/>
          <w:iCs/>
        </w:rPr>
        <w:t>Journal of Economic Entomology</w:t>
      </w:r>
      <w:r w:rsidRPr="00F75682">
        <w:t>,</w:t>
      </w:r>
      <w:r w:rsidRPr="00696589">
        <w:rPr>
          <w:i/>
          <w:iCs/>
        </w:rPr>
        <w:t xml:space="preserve"> </w:t>
      </w:r>
      <w:r w:rsidR="00696589" w:rsidRPr="00696589">
        <w:rPr>
          <w:i/>
          <w:iCs/>
        </w:rPr>
        <w:t>50</w:t>
      </w:r>
      <w:r w:rsidR="00696589">
        <w:t>,</w:t>
      </w:r>
      <w:r w:rsidRPr="00F75682">
        <w:t xml:space="preserve"> 770–775</w:t>
      </w:r>
      <w:r w:rsidR="00E10861">
        <w:t>.</w:t>
      </w:r>
    </w:p>
    <w:p w14:paraId="78A0A69C" w14:textId="5BD3272B" w:rsidR="00FB74B2" w:rsidRDefault="00FB74B2" w:rsidP="006615C9">
      <w:pPr>
        <w:spacing w:line="480" w:lineRule="auto"/>
        <w:ind w:left="480" w:hanging="480"/>
      </w:pPr>
      <w:r w:rsidRPr="7F717119">
        <w:t xml:space="preserve">Mena-Covarrubias, J., Drummond, F. A., &amp; Haynes, D. L. (1996). Population dynamics of the Colorado potato beetle (Coleoptera: </w:t>
      </w:r>
      <w:proofErr w:type="spellStart"/>
      <w:r w:rsidRPr="7F717119">
        <w:t>Chrysomelidae</w:t>
      </w:r>
      <w:proofErr w:type="spellEnd"/>
      <w:r w:rsidRPr="7F717119">
        <w:t xml:space="preserve">) on </w:t>
      </w:r>
      <w:proofErr w:type="spellStart"/>
      <w:r w:rsidRPr="7F717119">
        <w:t>horsenettle</w:t>
      </w:r>
      <w:proofErr w:type="spellEnd"/>
      <w:r w:rsidRPr="7F717119">
        <w:t xml:space="preserve"> in Michigan. </w:t>
      </w:r>
      <w:r w:rsidRPr="7F717119">
        <w:rPr>
          <w:i/>
          <w:iCs/>
        </w:rPr>
        <w:t>Environmental Entomology</w:t>
      </w:r>
      <w:r w:rsidRPr="7F717119">
        <w:t xml:space="preserve">, </w:t>
      </w:r>
      <w:r w:rsidRPr="7F717119">
        <w:rPr>
          <w:i/>
          <w:iCs/>
        </w:rPr>
        <w:t>25</w:t>
      </w:r>
      <w:r w:rsidRPr="7F717119">
        <w:t>, 68–77.</w:t>
      </w:r>
    </w:p>
    <w:p w14:paraId="4624B4DE" w14:textId="26438FF1" w:rsidR="00FB74B2" w:rsidRDefault="00FB74B2" w:rsidP="006615C9">
      <w:pPr>
        <w:spacing w:line="480" w:lineRule="auto"/>
        <w:ind w:left="480" w:hanging="480"/>
      </w:pPr>
      <w:r w:rsidRPr="7F717119">
        <w:t xml:space="preserve">Mischler, R., Duiker, S. W., Curran, W. S., &amp; Wilson, D. (2010). Hairy vetch management for no-till organic corn production. </w:t>
      </w:r>
      <w:r w:rsidRPr="7F717119">
        <w:rPr>
          <w:i/>
          <w:iCs/>
        </w:rPr>
        <w:t>Agronomy Journal</w:t>
      </w:r>
      <w:r w:rsidRPr="7F717119">
        <w:t xml:space="preserve">, </w:t>
      </w:r>
      <w:r w:rsidRPr="7F717119">
        <w:rPr>
          <w:i/>
          <w:iCs/>
        </w:rPr>
        <w:t>102</w:t>
      </w:r>
      <w:r w:rsidRPr="7F717119">
        <w:t xml:space="preserve">, 355–362. </w:t>
      </w:r>
    </w:p>
    <w:p w14:paraId="093B8EC8" w14:textId="444E3A75" w:rsidR="00FB74B2" w:rsidRDefault="00FB74B2" w:rsidP="006615C9">
      <w:pPr>
        <w:spacing w:line="480" w:lineRule="auto"/>
        <w:ind w:left="480" w:hanging="480"/>
      </w:pPr>
      <w:r w:rsidRPr="7F717119">
        <w:t xml:space="preserve">Mueller, E. E., Groves, R. L., &amp; Gratton, C. (2012). Crop and non-crop plants as potential reservoir hosts of Alfalfa mosaic virus and cucumber mosaic virus for spread to commercial snap bean. </w:t>
      </w:r>
      <w:r w:rsidRPr="7F717119">
        <w:rPr>
          <w:i/>
          <w:iCs/>
        </w:rPr>
        <w:t>Plant Disease</w:t>
      </w:r>
      <w:r w:rsidRPr="7F717119">
        <w:t xml:space="preserve">, </w:t>
      </w:r>
      <w:r w:rsidRPr="7F717119">
        <w:rPr>
          <w:i/>
          <w:iCs/>
        </w:rPr>
        <w:t>96</w:t>
      </w:r>
      <w:r w:rsidRPr="7F717119">
        <w:t>, 506–514.</w:t>
      </w:r>
      <w:r w:rsidR="00E10861">
        <w:t xml:space="preserve"> </w:t>
      </w:r>
    </w:p>
    <w:p w14:paraId="4CE131DF" w14:textId="65F592DF" w:rsidR="00FB74B2" w:rsidRDefault="00FB74B2" w:rsidP="006615C9">
      <w:pPr>
        <w:spacing w:line="480" w:lineRule="auto"/>
        <w:ind w:left="480" w:hanging="480"/>
      </w:pPr>
      <w:r w:rsidRPr="7F717119">
        <w:t xml:space="preserve">Northfield, T. D., Paini, D. R., Funderburk, J. E., &amp; Reitz, S. R. (2008). Annual cycles of </w:t>
      </w:r>
      <w:proofErr w:type="spellStart"/>
      <w:r w:rsidRPr="7F717119">
        <w:rPr>
          <w:i/>
          <w:iCs/>
        </w:rPr>
        <w:t>Frankliniella</w:t>
      </w:r>
      <w:proofErr w:type="spellEnd"/>
      <w:r w:rsidRPr="7F717119">
        <w:rPr>
          <w:i/>
          <w:iCs/>
        </w:rPr>
        <w:t xml:space="preserve"> </w:t>
      </w:r>
      <w:r w:rsidRPr="7F717119">
        <w:t xml:space="preserve">spp. (Thysanoptera: Thripidae) thrips abundance on north Florida uncultivated reproductive hosts: Predicting possible sources of pest outbreaks. </w:t>
      </w:r>
      <w:r w:rsidRPr="7F717119">
        <w:rPr>
          <w:i/>
          <w:iCs/>
        </w:rPr>
        <w:t>Annals of the Entomological Society of America</w:t>
      </w:r>
      <w:r w:rsidRPr="7F717119">
        <w:t xml:space="preserve">, </w:t>
      </w:r>
      <w:r w:rsidRPr="7F717119">
        <w:rPr>
          <w:i/>
          <w:iCs/>
        </w:rPr>
        <w:t>101</w:t>
      </w:r>
      <w:r w:rsidRPr="7F717119">
        <w:t>, 769–778.</w:t>
      </w:r>
      <w:r w:rsidR="00E10861">
        <w:t xml:space="preserve"> </w:t>
      </w:r>
    </w:p>
    <w:p w14:paraId="76432016" w14:textId="47FDC8F4" w:rsidR="00FB74B2" w:rsidRDefault="00FB74B2" w:rsidP="006615C9">
      <w:pPr>
        <w:spacing w:line="480" w:lineRule="auto"/>
        <w:ind w:left="480" w:hanging="480"/>
      </w:pPr>
      <w:r w:rsidRPr="7F717119">
        <w:t xml:space="preserve">Norris, R. F., &amp; Kogan, M. (2005). Ecology of interactions between weeds and arthropods. </w:t>
      </w:r>
      <w:r w:rsidRPr="7F717119">
        <w:rPr>
          <w:i/>
          <w:iCs/>
        </w:rPr>
        <w:t>Annual Review of Entomology</w:t>
      </w:r>
      <w:r w:rsidRPr="7F717119">
        <w:t xml:space="preserve">, </w:t>
      </w:r>
      <w:r w:rsidRPr="7F717119">
        <w:rPr>
          <w:i/>
          <w:iCs/>
        </w:rPr>
        <w:t>50</w:t>
      </w:r>
      <w:r w:rsidRPr="7F717119">
        <w:t>, 479–503.</w:t>
      </w:r>
    </w:p>
    <w:p w14:paraId="0832D14D" w14:textId="18DFA5C8" w:rsidR="00FB74B2" w:rsidRDefault="00FB74B2" w:rsidP="006615C9">
      <w:pPr>
        <w:spacing w:line="480" w:lineRule="auto"/>
        <w:ind w:left="480" w:hanging="480"/>
      </w:pPr>
      <w:r w:rsidRPr="7F717119">
        <w:t xml:space="preserve">Paudel, S., </w:t>
      </w:r>
      <w:proofErr w:type="spellStart"/>
      <w:r w:rsidRPr="7F717119">
        <w:t>Bechinski</w:t>
      </w:r>
      <w:proofErr w:type="spellEnd"/>
      <w:r w:rsidRPr="7F717119">
        <w:t xml:space="preserve">, E. J., Stokes, B. S., Pappu, H. R., &amp; Eigenbrode, S. D. (2018). Deriving economic models for pea aphid (Hemiptera: </w:t>
      </w:r>
      <w:proofErr w:type="spellStart"/>
      <w:r w:rsidRPr="7F717119">
        <w:t>Aphididae</w:t>
      </w:r>
      <w:proofErr w:type="spellEnd"/>
      <w:r w:rsidRPr="7F717119">
        <w:t xml:space="preserve">) as a direct-pest and a virus-vector on commercial lentils. </w:t>
      </w:r>
      <w:r w:rsidRPr="7F717119">
        <w:rPr>
          <w:i/>
          <w:iCs/>
        </w:rPr>
        <w:t>Journal of Economic Entomology</w:t>
      </w:r>
      <w:r w:rsidRPr="7F717119">
        <w:t xml:space="preserve">, </w:t>
      </w:r>
      <w:r w:rsidRPr="7F717119">
        <w:rPr>
          <w:i/>
          <w:iCs/>
        </w:rPr>
        <w:t>111</w:t>
      </w:r>
      <w:r w:rsidRPr="7F717119">
        <w:t>, 2225–2232.</w:t>
      </w:r>
      <w:r w:rsidR="00E10861">
        <w:t xml:space="preserve"> </w:t>
      </w:r>
    </w:p>
    <w:p w14:paraId="20941A44" w14:textId="40BD4072" w:rsidR="00FB74B2" w:rsidRDefault="00FB74B2" w:rsidP="006615C9">
      <w:pPr>
        <w:spacing w:line="480" w:lineRule="auto"/>
        <w:ind w:left="480" w:hanging="480"/>
      </w:pPr>
      <w:proofErr w:type="spellStart"/>
      <w:r w:rsidRPr="7F717119">
        <w:t>Peccoud</w:t>
      </w:r>
      <w:proofErr w:type="spellEnd"/>
      <w:r w:rsidRPr="7F717119">
        <w:t xml:space="preserve"> J, Ollivier A, </w:t>
      </w:r>
      <w:proofErr w:type="spellStart"/>
      <w:r w:rsidRPr="7F717119">
        <w:t>Plantegenest</w:t>
      </w:r>
      <w:proofErr w:type="spellEnd"/>
      <w:r w:rsidRPr="7F717119">
        <w:t xml:space="preserve"> M, Simon JC. (2009) A continuum of genetic divergence from sympatric host races to species in the pea aphid complex. </w:t>
      </w:r>
      <w:r w:rsidRPr="7F717119">
        <w:rPr>
          <w:i/>
          <w:iCs/>
        </w:rPr>
        <w:t>Proceedings of the National Academy of Science</w:t>
      </w:r>
      <w:r w:rsidR="00E10861">
        <w:rPr>
          <w:i/>
          <w:iCs/>
        </w:rPr>
        <w:t>,</w:t>
      </w:r>
      <w:r w:rsidRPr="7F717119">
        <w:t xml:space="preserve"> </w:t>
      </w:r>
      <w:r w:rsidRPr="00E10861">
        <w:rPr>
          <w:i/>
          <w:iCs/>
        </w:rPr>
        <w:t>106</w:t>
      </w:r>
      <w:r w:rsidRPr="7F717119">
        <w:t>, 7495-7500.</w:t>
      </w:r>
    </w:p>
    <w:p w14:paraId="6CC06B62" w14:textId="3991100F" w:rsidR="00FB74B2" w:rsidRDefault="00FB74B2" w:rsidP="006615C9">
      <w:pPr>
        <w:spacing w:line="480" w:lineRule="auto"/>
        <w:ind w:left="480" w:hanging="480"/>
      </w:pPr>
      <w:proofErr w:type="spellStart"/>
      <w:r w:rsidRPr="7F717119">
        <w:lastRenderedPageBreak/>
        <w:t>Pernek</w:t>
      </w:r>
      <w:proofErr w:type="spellEnd"/>
      <w:r w:rsidRPr="7F717119">
        <w:t xml:space="preserve">, M., Pilas, I., </w:t>
      </w:r>
      <w:proofErr w:type="spellStart"/>
      <w:r w:rsidRPr="7F717119">
        <w:t>Vrbek</w:t>
      </w:r>
      <w:proofErr w:type="spellEnd"/>
      <w:r w:rsidRPr="7F717119">
        <w:t xml:space="preserve">, B., Benko, M., </w:t>
      </w:r>
      <w:proofErr w:type="spellStart"/>
      <w:r w:rsidRPr="7F717119">
        <w:t>Hrasovec</w:t>
      </w:r>
      <w:proofErr w:type="spellEnd"/>
      <w:r w:rsidRPr="7F717119">
        <w:t xml:space="preserve">, B., &amp; </w:t>
      </w:r>
      <w:proofErr w:type="spellStart"/>
      <w:r w:rsidRPr="7F717119">
        <w:t>Milkovic</w:t>
      </w:r>
      <w:proofErr w:type="spellEnd"/>
      <w:r w:rsidRPr="7F717119">
        <w:t xml:space="preserve">, J. (2008). Forecasting the impact of the Gypsy moth on lowland hardwood forests by analyzing the cyclical pattern of population and climate data series. </w:t>
      </w:r>
      <w:r w:rsidRPr="7F717119">
        <w:rPr>
          <w:i/>
          <w:iCs/>
        </w:rPr>
        <w:t>Forest Ecology and Management</w:t>
      </w:r>
      <w:r w:rsidRPr="7F717119">
        <w:t xml:space="preserve">, </w:t>
      </w:r>
      <w:r w:rsidRPr="7F717119">
        <w:rPr>
          <w:i/>
          <w:iCs/>
        </w:rPr>
        <w:t>255</w:t>
      </w:r>
      <w:r w:rsidRPr="7F717119">
        <w:t>, 1740–1748.</w:t>
      </w:r>
      <w:r w:rsidR="00E10861">
        <w:t xml:space="preserve"> </w:t>
      </w:r>
    </w:p>
    <w:p w14:paraId="2CE46FC9" w14:textId="101CB087" w:rsidR="00FB74B2" w:rsidRDefault="00FB74B2" w:rsidP="006615C9">
      <w:pPr>
        <w:spacing w:line="480" w:lineRule="auto"/>
        <w:ind w:left="480" w:hanging="480"/>
      </w:pPr>
      <w:r w:rsidRPr="7F717119">
        <w:t xml:space="preserve">Peterson, P. D. (2018). The Barberry Eradication Program in Minnesota for Stem Rust Control: A Case Study. </w:t>
      </w:r>
      <w:r w:rsidRPr="7F717119">
        <w:rPr>
          <w:i/>
          <w:iCs/>
        </w:rPr>
        <w:t>Annual Review of Phytopathology</w:t>
      </w:r>
      <w:r w:rsidRPr="7F717119">
        <w:t xml:space="preserve">, </w:t>
      </w:r>
      <w:r w:rsidRPr="7F717119">
        <w:rPr>
          <w:i/>
          <w:iCs/>
        </w:rPr>
        <w:t>56</w:t>
      </w:r>
      <w:r w:rsidRPr="7F717119">
        <w:t>, 203–223.</w:t>
      </w:r>
    </w:p>
    <w:p w14:paraId="52A13C1F" w14:textId="69752727" w:rsidR="00FB74B2" w:rsidRPr="008A559B" w:rsidRDefault="00FB74B2" w:rsidP="006615C9">
      <w:pPr>
        <w:spacing w:line="480" w:lineRule="auto"/>
        <w:ind w:left="480" w:hanging="480"/>
      </w:pPr>
      <w:r w:rsidRPr="7F717119">
        <w:t xml:space="preserve">Pokorny, M., Filbey, S., Kilian, R., Scianna, J., &amp; Jacobs, J. (2020). </w:t>
      </w:r>
      <w:r w:rsidRPr="008A559B">
        <w:t>Evaluation of Cool Season Cover Crops in Southern Montana.</w:t>
      </w:r>
      <w:r w:rsidR="008A559B">
        <w:t xml:space="preserve"> </w:t>
      </w:r>
      <w:r w:rsidR="008A559B">
        <w:rPr>
          <w:i/>
          <w:iCs/>
        </w:rPr>
        <w:t>USDA Natural Resources Conservation Service</w:t>
      </w:r>
      <w:r w:rsidR="008A559B">
        <w:t>. April.</w:t>
      </w:r>
    </w:p>
    <w:p w14:paraId="0E8C63C1" w14:textId="072E1FD2" w:rsidR="00FB74B2" w:rsidRDefault="00FB74B2" w:rsidP="006615C9">
      <w:pPr>
        <w:spacing w:line="480" w:lineRule="auto"/>
        <w:ind w:left="480" w:hanging="480"/>
      </w:pPr>
      <w:r w:rsidRPr="7F717119">
        <w:t xml:space="preserve">Powell, G., Tosh, C. R., &amp; Hardie, J. (2006). Host plant selection by aphids: Behavioral, evolutionary, and applied perspectives. </w:t>
      </w:r>
      <w:r w:rsidRPr="7F717119">
        <w:rPr>
          <w:i/>
          <w:iCs/>
        </w:rPr>
        <w:t>Annual Review of Entomology</w:t>
      </w:r>
      <w:r w:rsidRPr="7F717119">
        <w:t xml:space="preserve">, </w:t>
      </w:r>
      <w:r w:rsidRPr="7F717119">
        <w:rPr>
          <w:i/>
          <w:iCs/>
        </w:rPr>
        <w:t>51</w:t>
      </w:r>
      <w:r w:rsidR="00E10861">
        <w:t>,</w:t>
      </w:r>
      <w:r w:rsidRPr="7F717119">
        <w:t xml:space="preserve"> 309–330. </w:t>
      </w:r>
    </w:p>
    <w:p w14:paraId="3ADBAB92" w14:textId="74CC4742" w:rsidR="00FB74B2" w:rsidRDefault="00FB74B2" w:rsidP="006615C9">
      <w:pPr>
        <w:spacing w:line="480" w:lineRule="auto"/>
        <w:ind w:left="480" w:hanging="480"/>
      </w:pPr>
      <w:r w:rsidRPr="7F717119">
        <w:t>Power</w:t>
      </w:r>
      <w:r w:rsidR="00BE637D">
        <w:t>,</w:t>
      </w:r>
      <w:r w:rsidRPr="7F717119">
        <w:t xml:space="preserve"> A</w:t>
      </w:r>
      <w:r w:rsidR="00BE637D">
        <w:t xml:space="preserve">. </w:t>
      </w:r>
      <w:r w:rsidRPr="7F717119">
        <w:t>G</w:t>
      </w:r>
      <w:r w:rsidR="00BE637D">
        <w:t>.</w:t>
      </w:r>
      <w:r w:rsidRPr="7F717119">
        <w:t xml:space="preserve"> (1991) Virus spread and vector dynamics in genetically diverse plant populations. </w:t>
      </w:r>
      <w:r w:rsidRPr="7F717119">
        <w:rPr>
          <w:i/>
          <w:iCs/>
        </w:rPr>
        <w:t>Ecology</w:t>
      </w:r>
      <w:r w:rsidR="00E10861">
        <w:rPr>
          <w:i/>
          <w:iCs/>
        </w:rPr>
        <w:t>,</w:t>
      </w:r>
      <w:r w:rsidRPr="7F717119">
        <w:rPr>
          <w:i/>
          <w:iCs/>
        </w:rPr>
        <w:t xml:space="preserve"> </w:t>
      </w:r>
      <w:r w:rsidRPr="00E10861">
        <w:rPr>
          <w:i/>
          <w:iCs/>
        </w:rPr>
        <w:t>72</w:t>
      </w:r>
      <w:r w:rsidRPr="7F717119">
        <w:t>, 232-241.</w:t>
      </w:r>
    </w:p>
    <w:p w14:paraId="1851CC52" w14:textId="1DE202C8" w:rsidR="00FB74B2" w:rsidRDefault="00FB74B2" w:rsidP="006615C9">
      <w:pPr>
        <w:spacing w:line="480" w:lineRule="auto"/>
        <w:ind w:left="480" w:hanging="480"/>
      </w:pPr>
      <w:r w:rsidRPr="7F717119">
        <w:t>Power</w:t>
      </w:r>
      <w:r w:rsidR="00BE637D">
        <w:t>,</w:t>
      </w:r>
      <w:r w:rsidRPr="7F717119">
        <w:t xml:space="preserve"> A</w:t>
      </w:r>
      <w:r w:rsidR="00BE637D">
        <w:t xml:space="preserve">. </w:t>
      </w:r>
      <w:r w:rsidRPr="7F717119">
        <w:t>G</w:t>
      </w:r>
      <w:r w:rsidR="00BE637D">
        <w:t>.</w:t>
      </w:r>
      <w:r w:rsidRPr="7F717119">
        <w:t xml:space="preserve"> (2000) Insect transmission of plant viruses: a constraint on virus variability. </w:t>
      </w:r>
      <w:r w:rsidRPr="7F717119">
        <w:rPr>
          <w:i/>
          <w:iCs/>
        </w:rPr>
        <w:t>Current Opinion in Plant Biology</w:t>
      </w:r>
      <w:r w:rsidR="00E10861">
        <w:rPr>
          <w:i/>
          <w:iCs/>
        </w:rPr>
        <w:t>,</w:t>
      </w:r>
      <w:r w:rsidRPr="7F717119">
        <w:t xml:space="preserve"> </w:t>
      </w:r>
      <w:r w:rsidRPr="00E10861">
        <w:rPr>
          <w:i/>
          <w:iCs/>
        </w:rPr>
        <w:t>3</w:t>
      </w:r>
      <w:r w:rsidRPr="7F717119">
        <w:t>, 336–340.</w:t>
      </w:r>
    </w:p>
    <w:p w14:paraId="63C985B0" w14:textId="3BEE2207" w:rsidR="00032315" w:rsidRDefault="00032315" w:rsidP="006615C9">
      <w:pPr>
        <w:pStyle w:val="NormalWeb"/>
        <w:spacing w:before="0" w:beforeAutospacing="0" w:after="0" w:afterAutospacing="0" w:line="480" w:lineRule="auto"/>
        <w:ind w:left="475" w:hanging="475"/>
      </w:pPr>
      <w:r>
        <w:t xml:space="preserve">Rageshwari, S., </w:t>
      </w:r>
      <w:proofErr w:type="spellStart"/>
      <w:r>
        <w:t>Renukadevi</w:t>
      </w:r>
      <w:proofErr w:type="spellEnd"/>
      <w:r>
        <w:t xml:space="preserve">, P., Malathi, V. G., </w:t>
      </w:r>
      <w:proofErr w:type="spellStart"/>
      <w:r>
        <w:t>Amalabalu</w:t>
      </w:r>
      <w:proofErr w:type="spellEnd"/>
      <w:r>
        <w:t xml:space="preserve">, P., &amp; Nakkeeran, S. (2017). </w:t>
      </w:r>
      <w:proofErr w:type="spellStart"/>
      <w:r>
        <w:t>Dac-elisa</w:t>
      </w:r>
      <w:proofErr w:type="spellEnd"/>
      <w:r>
        <w:t xml:space="preserve"> and RT-PCR based confirmation of systemic and latent infection by tobacco streak virus in cotton and parthenium. </w:t>
      </w:r>
      <w:r>
        <w:rPr>
          <w:i/>
          <w:iCs/>
        </w:rPr>
        <w:t>Journal of Plant Pathology</w:t>
      </w:r>
      <w:r>
        <w:t xml:space="preserve">, </w:t>
      </w:r>
      <w:r>
        <w:rPr>
          <w:i/>
          <w:iCs/>
        </w:rPr>
        <w:t>99</w:t>
      </w:r>
      <w:r>
        <w:t>, 469–475.</w:t>
      </w:r>
    </w:p>
    <w:p w14:paraId="151815D2" w14:textId="0BF19E44" w:rsidR="00FB74B2" w:rsidRDefault="00FB74B2" w:rsidP="006615C9">
      <w:pPr>
        <w:spacing w:line="480" w:lineRule="auto"/>
        <w:ind w:left="480" w:hanging="480"/>
      </w:pPr>
      <w:r w:rsidRPr="7F717119">
        <w:t>Rashed</w:t>
      </w:r>
      <w:r w:rsidR="00BE637D">
        <w:t>,</w:t>
      </w:r>
      <w:r w:rsidRPr="7F717119">
        <w:t xml:space="preserve"> A</w:t>
      </w:r>
      <w:r w:rsidR="00BE637D">
        <w:t>.</w:t>
      </w:r>
      <w:r w:rsidRPr="7F717119">
        <w:t>, Feng</w:t>
      </w:r>
      <w:r w:rsidR="00BE637D">
        <w:t>,</w:t>
      </w:r>
      <w:r w:rsidRPr="7F717119">
        <w:t xml:space="preserve"> X</w:t>
      </w:r>
      <w:r w:rsidR="00BE637D">
        <w:t>.</w:t>
      </w:r>
      <w:r w:rsidRPr="7F717119">
        <w:t>, Prager</w:t>
      </w:r>
      <w:r w:rsidR="00BE637D">
        <w:t>,</w:t>
      </w:r>
      <w:r w:rsidRPr="7F717119">
        <w:t xml:space="preserve"> S</w:t>
      </w:r>
      <w:r w:rsidR="00BE637D">
        <w:t xml:space="preserve">. </w:t>
      </w:r>
      <w:r w:rsidRPr="7F717119">
        <w:t>M</w:t>
      </w:r>
      <w:r w:rsidR="00BE637D">
        <w:t>.</w:t>
      </w:r>
      <w:r w:rsidRPr="7F717119">
        <w:t>, Porter</w:t>
      </w:r>
      <w:r w:rsidR="00BE637D">
        <w:t>,</w:t>
      </w:r>
      <w:r w:rsidRPr="7F717119">
        <w:t xml:space="preserve"> L</w:t>
      </w:r>
      <w:r w:rsidR="00BE637D">
        <w:t xml:space="preserve">. </w:t>
      </w:r>
      <w:r w:rsidRPr="7F717119">
        <w:t>D</w:t>
      </w:r>
      <w:r w:rsidR="00BE637D">
        <w:t>.</w:t>
      </w:r>
      <w:r w:rsidRPr="7F717119">
        <w:t>, Knodel</w:t>
      </w:r>
      <w:r w:rsidR="00BE637D">
        <w:t>,</w:t>
      </w:r>
      <w:r w:rsidRPr="7F717119">
        <w:t xml:space="preserve"> J</w:t>
      </w:r>
      <w:r w:rsidR="00BE637D">
        <w:t>.</w:t>
      </w:r>
      <w:r w:rsidRPr="7F717119">
        <w:t>, Karasev</w:t>
      </w:r>
      <w:r w:rsidR="00BE637D">
        <w:t>,</w:t>
      </w:r>
      <w:r w:rsidRPr="7F717119">
        <w:t xml:space="preserve"> A</w:t>
      </w:r>
      <w:r w:rsidR="00BE637D">
        <w:t>.</w:t>
      </w:r>
      <w:r w:rsidRPr="7F717119">
        <w:t xml:space="preserve">, </w:t>
      </w:r>
      <w:r w:rsidR="00BE637D">
        <w:t xml:space="preserve">&amp; </w:t>
      </w:r>
      <w:r w:rsidRPr="7F717119">
        <w:t>Eigenbrode</w:t>
      </w:r>
      <w:r w:rsidR="00BE637D">
        <w:t>,</w:t>
      </w:r>
      <w:r w:rsidRPr="7F717119">
        <w:t xml:space="preserve"> S</w:t>
      </w:r>
      <w:r w:rsidR="00BE637D">
        <w:t xml:space="preserve">. </w:t>
      </w:r>
      <w:r w:rsidRPr="7F717119">
        <w:t xml:space="preserve">D. (2018) Vector-borne viruses of pulse crops, with a particular emphasis on North American cropping systems. </w:t>
      </w:r>
      <w:r w:rsidRPr="7F717119">
        <w:rPr>
          <w:i/>
          <w:iCs/>
        </w:rPr>
        <w:t>Annals of the Entomological Society of America</w:t>
      </w:r>
      <w:r w:rsidR="00E10861">
        <w:rPr>
          <w:i/>
          <w:iCs/>
        </w:rPr>
        <w:t>,</w:t>
      </w:r>
      <w:r w:rsidRPr="7F717119">
        <w:t xml:space="preserve"> </w:t>
      </w:r>
      <w:r w:rsidRPr="00E10861">
        <w:rPr>
          <w:i/>
          <w:iCs/>
        </w:rPr>
        <w:t>111</w:t>
      </w:r>
      <w:r w:rsidRPr="7F717119">
        <w:t>, 205–227.</w:t>
      </w:r>
    </w:p>
    <w:p w14:paraId="5809DD53" w14:textId="5FE06E1B" w:rsidR="00FB74B2" w:rsidRDefault="00FB74B2" w:rsidP="006615C9">
      <w:pPr>
        <w:spacing w:line="480" w:lineRule="auto"/>
        <w:ind w:left="480" w:hanging="480"/>
      </w:pPr>
      <w:r w:rsidRPr="7F717119">
        <w:t xml:space="preserve">Rashidi, M., Cruzado, R. K., Hutchinson, P. J. S., Bosque-Pérez, N. A., Marshall, J. M., &amp; Rashed, A. (2020). Grassy weeds and corn as potential sources of barley yellow dwarf virus (BYDV-PAV) spread into winter wheat. </w:t>
      </w:r>
      <w:r w:rsidRPr="7F717119">
        <w:rPr>
          <w:i/>
          <w:iCs/>
        </w:rPr>
        <w:t>Plant Disease</w:t>
      </w:r>
      <w:r w:rsidRPr="7F717119">
        <w:t xml:space="preserve">, </w:t>
      </w:r>
      <w:r w:rsidRPr="7F717119">
        <w:rPr>
          <w:i/>
          <w:iCs/>
        </w:rPr>
        <w:t>105</w:t>
      </w:r>
      <w:r w:rsidRPr="7F717119">
        <w:t>, 1–39.</w:t>
      </w:r>
    </w:p>
    <w:p w14:paraId="0D7C904C" w14:textId="77AB71BE" w:rsidR="00FB74B2" w:rsidRDefault="00FB74B2" w:rsidP="006615C9">
      <w:pPr>
        <w:spacing w:line="480" w:lineRule="auto"/>
        <w:ind w:left="480" w:hanging="480"/>
      </w:pPr>
      <w:r w:rsidRPr="7F717119">
        <w:lastRenderedPageBreak/>
        <w:t xml:space="preserve">Reynolds, D. R., Chapman, J. W., &amp; Harrington, R. (2006). The </w:t>
      </w:r>
      <w:r w:rsidR="00E10861">
        <w:t>m</w:t>
      </w:r>
      <w:r w:rsidRPr="7F717119">
        <w:t xml:space="preserve">igration of </w:t>
      </w:r>
      <w:r w:rsidR="00E10861">
        <w:t>i</w:t>
      </w:r>
      <w:r w:rsidRPr="7F717119">
        <w:t xml:space="preserve">nsect </w:t>
      </w:r>
      <w:r w:rsidR="00E10861">
        <w:t>v</w:t>
      </w:r>
      <w:r w:rsidRPr="7F717119">
        <w:t xml:space="preserve">ectors of </w:t>
      </w:r>
      <w:r w:rsidR="00E10861">
        <w:t>p</w:t>
      </w:r>
      <w:r w:rsidRPr="7F717119">
        <w:t xml:space="preserve">lant and </w:t>
      </w:r>
      <w:r w:rsidR="00E10861">
        <w:t>a</w:t>
      </w:r>
      <w:r w:rsidRPr="7F717119">
        <w:t xml:space="preserve">nimal </w:t>
      </w:r>
      <w:r w:rsidR="00E10861">
        <w:t>v</w:t>
      </w:r>
      <w:r w:rsidRPr="7F717119">
        <w:t xml:space="preserve">iruses. </w:t>
      </w:r>
      <w:r w:rsidRPr="7F717119">
        <w:rPr>
          <w:i/>
          <w:iCs/>
        </w:rPr>
        <w:t>Advances in Virus Research</w:t>
      </w:r>
      <w:r w:rsidRPr="7F717119">
        <w:t xml:space="preserve">, </w:t>
      </w:r>
      <w:r w:rsidRPr="7F717119">
        <w:rPr>
          <w:i/>
          <w:iCs/>
        </w:rPr>
        <w:t>67</w:t>
      </w:r>
      <w:r w:rsidRPr="7F717119">
        <w:t>, 453–517.</w:t>
      </w:r>
    </w:p>
    <w:p w14:paraId="642C1F9B" w14:textId="0A7CEC33" w:rsidR="004D1A6E" w:rsidRPr="004D1A6E" w:rsidRDefault="004D1A6E" w:rsidP="006615C9">
      <w:pPr>
        <w:spacing w:after="160" w:line="480" w:lineRule="auto"/>
        <w:ind w:left="720" w:hanging="720"/>
        <w:rPr>
          <w:rFonts w:eastAsiaTheme="minorHAnsi"/>
        </w:rPr>
      </w:pPr>
      <w:r w:rsidRPr="004D1A6E">
        <w:rPr>
          <w:rFonts w:eastAsiaTheme="minorHAnsi"/>
        </w:rPr>
        <w:t>R Development Core Team (20</w:t>
      </w:r>
      <w:r>
        <w:rPr>
          <w:rFonts w:eastAsiaTheme="minorHAnsi"/>
        </w:rPr>
        <w:t>21</w:t>
      </w:r>
      <w:r w:rsidRPr="004D1A6E">
        <w:rPr>
          <w:rFonts w:eastAsiaTheme="minorHAnsi"/>
        </w:rPr>
        <w:t xml:space="preserve">) R version </w:t>
      </w:r>
      <w:r>
        <w:rPr>
          <w:rFonts w:eastAsiaTheme="minorHAnsi"/>
        </w:rPr>
        <w:t>4.1.2</w:t>
      </w:r>
      <w:r w:rsidRPr="004D1A6E">
        <w:rPr>
          <w:rFonts w:eastAsiaTheme="minorHAnsi"/>
        </w:rPr>
        <w:t xml:space="preserve">. R: A language and environment for statistical computing. </w:t>
      </w:r>
      <w:r w:rsidRPr="004D1A6E">
        <w:rPr>
          <w:rFonts w:eastAsiaTheme="minorHAnsi"/>
          <w:i/>
          <w:iCs/>
        </w:rPr>
        <w:t>R Foundation for Statistical Computing</w:t>
      </w:r>
      <w:r w:rsidRPr="004D1A6E">
        <w:rPr>
          <w:rFonts w:eastAsiaTheme="minorHAnsi"/>
        </w:rPr>
        <w:t xml:space="preserve">, Vienna, Austria. </w:t>
      </w:r>
      <w:hyperlink r:id="rId7" w:history="1">
        <w:r w:rsidRPr="004D1A6E">
          <w:rPr>
            <w:rFonts w:eastAsiaTheme="minorHAnsi"/>
            <w:color w:val="0000FF"/>
            <w:u w:val="single"/>
            <w:shd w:val="clear" w:color="auto" w:fill="FFFFFF"/>
          </w:rPr>
          <w:t>https://www.R-project.org/</w:t>
        </w:r>
      </w:hyperlink>
    </w:p>
    <w:p w14:paraId="488615BF" w14:textId="5DBBA5F3" w:rsidR="00E2114F" w:rsidRDefault="00E2114F" w:rsidP="006615C9">
      <w:pPr>
        <w:pStyle w:val="NormalWeb"/>
        <w:spacing w:before="0" w:beforeAutospacing="0" w:after="0" w:afterAutospacing="0" w:line="480" w:lineRule="auto"/>
        <w:ind w:left="475" w:hanging="475"/>
      </w:pPr>
      <w:r>
        <w:t xml:space="preserve">Sint, D., Sporleder, M., Wallinger, C., Zegarra, O., Oehm, J., Dangi, N., Giri, Y. P., Kroschel, J., &amp; Traugott, M. (2016). A two-dimensional pooling approach towards efficient detection of parasitoid and pathogen DNA at low infestation rates. </w:t>
      </w:r>
      <w:r>
        <w:rPr>
          <w:i/>
          <w:iCs/>
        </w:rPr>
        <w:t>Methods in Ecology and Evolution</w:t>
      </w:r>
      <w:r>
        <w:t xml:space="preserve">, </w:t>
      </w:r>
      <w:r>
        <w:rPr>
          <w:i/>
          <w:iCs/>
        </w:rPr>
        <w:t>7</w:t>
      </w:r>
      <w:r>
        <w:t>, 1548–1557.</w:t>
      </w:r>
    </w:p>
    <w:p w14:paraId="7EB87099" w14:textId="071F9738" w:rsidR="00E10861" w:rsidRPr="7F717119" w:rsidRDefault="00FB74B2" w:rsidP="006615C9">
      <w:pPr>
        <w:spacing w:line="480" w:lineRule="auto"/>
        <w:ind w:left="480" w:hanging="480"/>
      </w:pPr>
      <w:r w:rsidRPr="7F717119">
        <w:t xml:space="preserve">Srinivasan, R., Alvarez, J. M., Bosque-Pérez, N. A., Eigenbrode, S. D., &amp; Novy, R. G. (2008). Effect of an alternate weed host, hairy nightshade, </w:t>
      </w:r>
      <w:proofErr w:type="spellStart"/>
      <w:r w:rsidRPr="00D963C4">
        <w:rPr>
          <w:i/>
          <w:iCs/>
        </w:rPr>
        <w:t>Sofonum</w:t>
      </w:r>
      <w:proofErr w:type="spellEnd"/>
      <w:r w:rsidRPr="00D963C4">
        <w:rPr>
          <w:i/>
          <w:iCs/>
        </w:rPr>
        <w:t xml:space="preserve"> </w:t>
      </w:r>
      <w:proofErr w:type="spellStart"/>
      <w:r w:rsidRPr="00D963C4">
        <w:rPr>
          <w:i/>
          <w:iCs/>
        </w:rPr>
        <w:t>sarrachoides</w:t>
      </w:r>
      <w:proofErr w:type="spellEnd"/>
      <w:r w:rsidRPr="7F717119">
        <w:t>, on the biology of the two most important potato leafroll virus (</w:t>
      </w:r>
      <w:proofErr w:type="spellStart"/>
      <w:r w:rsidRPr="7F717119">
        <w:t>Luteoviridae</w:t>
      </w:r>
      <w:proofErr w:type="spellEnd"/>
      <w:r w:rsidRPr="7F717119">
        <w:t xml:space="preserve">: </w:t>
      </w:r>
      <w:proofErr w:type="spellStart"/>
      <w:r w:rsidRPr="7F717119">
        <w:t>Polerovirus</w:t>
      </w:r>
      <w:proofErr w:type="spellEnd"/>
      <w:r w:rsidRPr="7F717119">
        <w:t xml:space="preserve">) vectors, </w:t>
      </w:r>
      <w:proofErr w:type="spellStart"/>
      <w:r w:rsidRPr="00D963C4">
        <w:rPr>
          <w:i/>
          <w:iCs/>
        </w:rPr>
        <w:t>Myzus</w:t>
      </w:r>
      <w:proofErr w:type="spellEnd"/>
      <w:r w:rsidRPr="00D963C4">
        <w:rPr>
          <w:i/>
          <w:iCs/>
        </w:rPr>
        <w:t xml:space="preserve"> </w:t>
      </w:r>
      <w:proofErr w:type="spellStart"/>
      <w:r w:rsidRPr="00D963C4">
        <w:rPr>
          <w:i/>
          <w:iCs/>
        </w:rPr>
        <w:t>persicae</w:t>
      </w:r>
      <w:proofErr w:type="spellEnd"/>
      <w:r w:rsidRPr="00D963C4">
        <w:rPr>
          <w:i/>
          <w:iCs/>
        </w:rPr>
        <w:t xml:space="preserve"> </w:t>
      </w:r>
      <w:r w:rsidRPr="7F717119">
        <w:t xml:space="preserve">and </w:t>
      </w:r>
      <w:proofErr w:type="spellStart"/>
      <w:r w:rsidRPr="00D963C4">
        <w:rPr>
          <w:i/>
          <w:iCs/>
        </w:rPr>
        <w:t>Macrosiphum</w:t>
      </w:r>
      <w:proofErr w:type="spellEnd"/>
      <w:r w:rsidRPr="00D963C4">
        <w:rPr>
          <w:i/>
          <w:iCs/>
        </w:rPr>
        <w:t xml:space="preserve"> euphorbiae</w:t>
      </w:r>
      <w:r w:rsidRPr="7F717119">
        <w:t xml:space="preserve"> (</w:t>
      </w:r>
      <w:proofErr w:type="spellStart"/>
      <w:r w:rsidRPr="7F717119">
        <w:t>Aphididae</w:t>
      </w:r>
      <w:proofErr w:type="spellEnd"/>
      <w:r w:rsidRPr="7F717119">
        <w:t xml:space="preserve">: </w:t>
      </w:r>
      <w:proofErr w:type="spellStart"/>
      <w:r w:rsidRPr="7F717119">
        <w:t>Homoptera</w:t>
      </w:r>
      <w:proofErr w:type="spellEnd"/>
      <w:r w:rsidRPr="7F717119">
        <w:t xml:space="preserve">). </w:t>
      </w:r>
      <w:r w:rsidRPr="7F717119">
        <w:rPr>
          <w:i/>
          <w:iCs/>
        </w:rPr>
        <w:t>Environmental Entomology</w:t>
      </w:r>
      <w:r w:rsidRPr="7F717119">
        <w:t xml:space="preserve">, </w:t>
      </w:r>
      <w:r w:rsidRPr="7F717119">
        <w:rPr>
          <w:i/>
          <w:iCs/>
        </w:rPr>
        <w:t>37</w:t>
      </w:r>
      <w:r w:rsidRPr="7F717119">
        <w:t>, 592–600.</w:t>
      </w:r>
      <w:r w:rsidR="00E10861" w:rsidRPr="7F717119">
        <w:t xml:space="preserve"> </w:t>
      </w:r>
    </w:p>
    <w:p w14:paraId="04C4983E" w14:textId="7ED2E23F" w:rsidR="00FB74B2" w:rsidRDefault="00E10861" w:rsidP="006615C9">
      <w:pPr>
        <w:spacing w:line="480" w:lineRule="auto"/>
        <w:ind w:left="480" w:hanging="480"/>
      </w:pPr>
      <w:r>
        <w:t>S</w:t>
      </w:r>
      <w:r w:rsidR="00FB74B2" w:rsidRPr="7F717119">
        <w:t>trange</w:t>
      </w:r>
      <w:r w:rsidR="00BE637D">
        <w:t>,</w:t>
      </w:r>
      <w:r w:rsidR="00FB74B2" w:rsidRPr="7F717119">
        <w:t xml:space="preserve"> R</w:t>
      </w:r>
      <w:r w:rsidR="00BE637D">
        <w:t xml:space="preserve">. </w:t>
      </w:r>
      <w:r w:rsidR="00FB74B2" w:rsidRPr="7F717119">
        <w:t>N</w:t>
      </w:r>
      <w:r w:rsidR="00BE637D">
        <w:t xml:space="preserve">. &amp; </w:t>
      </w:r>
      <w:r w:rsidR="00FB74B2" w:rsidRPr="7F717119">
        <w:t>Scott</w:t>
      </w:r>
      <w:r w:rsidR="00BE637D">
        <w:t>,</w:t>
      </w:r>
      <w:r w:rsidR="00FB74B2" w:rsidRPr="7F717119">
        <w:t xml:space="preserve"> P</w:t>
      </w:r>
      <w:r w:rsidR="00BE637D">
        <w:t xml:space="preserve">. </w:t>
      </w:r>
      <w:r w:rsidR="00FB74B2" w:rsidRPr="7F717119">
        <w:t>R</w:t>
      </w:r>
      <w:r w:rsidR="00BE637D">
        <w:t>.</w:t>
      </w:r>
      <w:r w:rsidR="00FB74B2" w:rsidRPr="7F717119">
        <w:t xml:space="preserve"> (2005) Plant disease: A threat to global food security. </w:t>
      </w:r>
      <w:r w:rsidR="00FB74B2" w:rsidRPr="7F717119">
        <w:rPr>
          <w:i/>
          <w:iCs/>
        </w:rPr>
        <w:t>Annual Review of Phytopathology</w:t>
      </w:r>
      <w:r w:rsidR="00FB74B2" w:rsidRPr="7F717119">
        <w:t xml:space="preserve"> </w:t>
      </w:r>
      <w:r w:rsidR="00FB74B2" w:rsidRPr="0073437B">
        <w:rPr>
          <w:i/>
          <w:iCs/>
        </w:rPr>
        <w:t>43,</w:t>
      </w:r>
      <w:r w:rsidR="00FB74B2" w:rsidRPr="7F717119">
        <w:t xml:space="preserve"> 83–116.</w:t>
      </w:r>
    </w:p>
    <w:p w14:paraId="05114357" w14:textId="7B0FF8A0" w:rsidR="00FB74B2" w:rsidRPr="0073437B" w:rsidRDefault="00FB74B2" w:rsidP="006615C9">
      <w:pPr>
        <w:spacing w:line="480" w:lineRule="auto"/>
        <w:ind w:left="480" w:hanging="480"/>
      </w:pPr>
      <w:r w:rsidRPr="7F717119">
        <w:t xml:space="preserve">Strickland, D., Carroll, J., &amp; Cox, K. (2020). </w:t>
      </w:r>
      <w:r w:rsidRPr="0073437B">
        <w:t>Cedar Apple Rust.</w:t>
      </w:r>
      <w:r w:rsidR="0073437B">
        <w:t xml:space="preserve"> </w:t>
      </w:r>
      <w:r w:rsidR="0073437B">
        <w:rPr>
          <w:i/>
          <w:iCs/>
        </w:rPr>
        <w:t>New York State Integrated Pest Management Program</w:t>
      </w:r>
      <w:r w:rsidR="0073437B">
        <w:t xml:space="preserve">. </w:t>
      </w:r>
      <w:r w:rsidR="0073437B" w:rsidRPr="0073437B">
        <w:t>https://ecommons.cornell.edu/handle/1813/41246</w:t>
      </w:r>
    </w:p>
    <w:p w14:paraId="602F276C" w14:textId="40FCF66C" w:rsidR="00032315" w:rsidRDefault="00032315" w:rsidP="006615C9">
      <w:pPr>
        <w:pStyle w:val="NormalWeb"/>
        <w:spacing w:before="0" w:beforeAutospacing="0" w:after="0" w:afterAutospacing="0" w:line="480" w:lineRule="auto"/>
        <w:ind w:left="475" w:hanging="475"/>
      </w:pPr>
      <w:r>
        <w:t xml:space="preserve">Takahashi, H., Fukuhara, T., Kitazawa, H., &amp; </w:t>
      </w:r>
      <w:proofErr w:type="spellStart"/>
      <w:r>
        <w:t>Kormelink</w:t>
      </w:r>
      <w:proofErr w:type="spellEnd"/>
      <w:r>
        <w:t xml:space="preserve">, R. (2019). Virus Latency and the Impact on Plants. </w:t>
      </w:r>
      <w:r>
        <w:rPr>
          <w:i/>
          <w:iCs/>
        </w:rPr>
        <w:t>Frontiers in Microbiology</w:t>
      </w:r>
      <w:r>
        <w:t xml:space="preserve">, </w:t>
      </w:r>
      <w:r>
        <w:rPr>
          <w:i/>
          <w:iCs/>
        </w:rPr>
        <w:t>10</w:t>
      </w:r>
      <w:r w:rsidR="0073437B">
        <w:t xml:space="preserve">, </w:t>
      </w:r>
      <w:r>
        <w:t xml:space="preserve">December. </w:t>
      </w:r>
    </w:p>
    <w:p w14:paraId="025118A8" w14:textId="00FD428E" w:rsidR="00FB74B2" w:rsidRDefault="00FB74B2" w:rsidP="006615C9">
      <w:pPr>
        <w:spacing w:line="480" w:lineRule="auto"/>
        <w:ind w:left="480" w:hanging="480"/>
      </w:pPr>
      <w:r w:rsidRPr="7F717119">
        <w:t xml:space="preserve">Teasdale, J. R., Devine, T. E., </w:t>
      </w:r>
      <w:proofErr w:type="spellStart"/>
      <w:r w:rsidRPr="7F717119">
        <w:t>Mosjidis</w:t>
      </w:r>
      <w:proofErr w:type="spellEnd"/>
      <w:r w:rsidRPr="7F717119">
        <w:t xml:space="preserve">, J. A., Bellinder, R. R., &amp; Beste, C. E. (2004). Growth and development of hairy vetch cultivars in the northeastern United States as influenced by planting and harvesting date. </w:t>
      </w:r>
      <w:r w:rsidRPr="7F717119">
        <w:rPr>
          <w:i/>
          <w:iCs/>
        </w:rPr>
        <w:t>Agronomy Journal</w:t>
      </w:r>
      <w:r w:rsidRPr="7F717119">
        <w:t xml:space="preserve">, </w:t>
      </w:r>
      <w:r w:rsidRPr="7F717119">
        <w:rPr>
          <w:i/>
          <w:iCs/>
        </w:rPr>
        <w:t>96</w:t>
      </w:r>
      <w:r w:rsidRPr="7F717119">
        <w:t>, 1266–1271.</w:t>
      </w:r>
    </w:p>
    <w:p w14:paraId="7C2B9369" w14:textId="7A112C38" w:rsidR="00FB74B2" w:rsidRDefault="00FB74B2" w:rsidP="006615C9">
      <w:pPr>
        <w:spacing w:line="480" w:lineRule="auto"/>
        <w:ind w:left="480" w:hanging="480"/>
      </w:pPr>
      <w:r w:rsidRPr="7F717119">
        <w:lastRenderedPageBreak/>
        <w:t>Wenninger, E. J., Dahan, J., Thornton, M., &amp; Karasev, A. V. (2019). Associations of the potato psyllid and “</w:t>
      </w:r>
      <w:proofErr w:type="spellStart"/>
      <w:r w:rsidR="00D963C4" w:rsidRPr="00D963C4">
        <w:rPr>
          <w:i/>
          <w:iCs/>
        </w:rPr>
        <w:t>C</w:t>
      </w:r>
      <w:r w:rsidRPr="00D963C4">
        <w:rPr>
          <w:i/>
          <w:iCs/>
        </w:rPr>
        <w:t>andidatus</w:t>
      </w:r>
      <w:proofErr w:type="spellEnd"/>
      <w:r w:rsidRPr="7F717119">
        <w:t xml:space="preserve"> </w:t>
      </w:r>
      <w:proofErr w:type="spellStart"/>
      <w:r w:rsidR="00D963C4">
        <w:t>L</w:t>
      </w:r>
      <w:r w:rsidRPr="7F717119">
        <w:t>iberibacter</w:t>
      </w:r>
      <w:proofErr w:type="spellEnd"/>
      <w:r w:rsidRPr="7F717119">
        <w:t xml:space="preserve"> solanacearum” in Idaho with the </w:t>
      </w:r>
      <w:proofErr w:type="spellStart"/>
      <w:r w:rsidRPr="7F717119">
        <w:t>noncrop</w:t>
      </w:r>
      <w:proofErr w:type="spellEnd"/>
      <w:r w:rsidRPr="7F717119">
        <w:t xml:space="preserve"> host plants bittersweet nightshade and field bindweed. </w:t>
      </w:r>
      <w:r w:rsidRPr="7F717119">
        <w:rPr>
          <w:i/>
          <w:iCs/>
        </w:rPr>
        <w:t>Environmental Entomology</w:t>
      </w:r>
      <w:r w:rsidRPr="7F717119">
        <w:t xml:space="preserve">, </w:t>
      </w:r>
      <w:r w:rsidRPr="7F717119">
        <w:rPr>
          <w:i/>
          <w:iCs/>
        </w:rPr>
        <w:t>48</w:t>
      </w:r>
      <w:r w:rsidRPr="7F717119">
        <w:t>, 747–754.</w:t>
      </w:r>
    </w:p>
    <w:p w14:paraId="2EC30DB2" w14:textId="1C48D90C" w:rsidR="00FB74B2" w:rsidRDefault="00FB74B2" w:rsidP="006615C9">
      <w:pPr>
        <w:spacing w:line="480" w:lineRule="auto"/>
        <w:ind w:left="480" w:hanging="480"/>
      </w:pPr>
      <w:r w:rsidRPr="7F717119">
        <w:t xml:space="preserve">Wilson, L. J. (1995). Habitats of </w:t>
      </w:r>
      <w:proofErr w:type="spellStart"/>
      <w:r w:rsidRPr="7F717119">
        <w:t>twospotted</w:t>
      </w:r>
      <w:proofErr w:type="spellEnd"/>
      <w:r w:rsidRPr="7F717119">
        <w:t xml:space="preserve"> spider mites (Acari: Tetranychidae) during winter and spring in a cotton-producing region of Australia. </w:t>
      </w:r>
      <w:r w:rsidRPr="7F717119">
        <w:rPr>
          <w:i/>
          <w:iCs/>
        </w:rPr>
        <w:t>Environmental Entomology</w:t>
      </w:r>
      <w:r w:rsidRPr="7F717119">
        <w:t xml:space="preserve">, </w:t>
      </w:r>
      <w:r w:rsidRPr="7F717119">
        <w:rPr>
          <w:i/>
          <w:iCs/>
        </w:rPr>
        <w:t>24</w:t>
      </w:r>
      <w:r w:rsidRPr="7F717119">
        <w:t>, 332–340.</w:t>
      </w:r>
    </w:p>
    <w:p w14:paraId="0BF13B76" w14:textId="652C38D8" w:rsidR="00FB74B2" w:rsidRDefault="00FB74B2" w:rsidP="006615C9">
      <w:pPr>
        <w:spacing w:line="480" w:lineRule="auto"/>
        <w:ind w:left="480" w:hanging="480"/>
        <w:rPr>
          <w:rStyle w:val="Hyperlink"/>
        </w:rPr>
      </w:pPr>
      <w:r w:rsidRPr="7F717119">
        <w:t xml:space="preserve">Wu, N., Zhang, L., Ren, Y., &amp; Wang, X. (2020). Rice black-streaked dwarf virus: From multiparty interactions among plant–virus–vector to intermittent epidemics. </w:t>
      </w:r>
      <w:r w:rsidRPr="7F717119">
        <w:rPr>
          <w:i/>
          <w:iCs/>
        </w:rPr>
        <w:t>Molecular Plant Pathology</w:t>
      </w:r>
      <w:r w:rsidRPr="7F717119">
        <w:t xml:space="preserve">, </w:t>
      </w:r>
      <w:r w:rsidRPr="7F717119">
        <w:rPr>
          <w:i/>
          <w:iCs/>
        </w:rPr>
        <w:t>21</w:t>
      </w:r>
      <w:r w:rsidRPr="7F717119">
        <w:t>, 1007–1019.</w:t>
      </w:r>
      <w:r w:rsidR="00E10861">
        <w:rPr>
          <w:rStyle w:val="Hyperlink"/>
        </w:rPr>
        <w:t xml:space="preserve"> </w:t>
      </w:r>
    </w:p>
    <w:p w14:paraId="13FEE92F" w14:textId="1638EB77" w:rsidR="0084528E" w:rsidRDefault="0084528E" w:rsidP="006615C9">
      <w:pPr>
        <w:spacing w:line="480" w:lineRule="auto"/>
        <w:ind w:left="480" w:hanging="480"/>
      </w:pPr>
      <w:proofErr w:type="spellStart"/>
      <w:r w:rsidRPr="0084528E">
        <w:t>Yazdkhasti</w:t>
      </w:r>
      <w:proofErr w:type="spellEnd"/>
      <w:r w:rsidRPr="0084528E">
        <w:t xml:space="preserve"> E, Hopkins RJ, </w:t>
      </w:r>
      <w:proofErr w:type="spellStart"/>
      <w:r w:rsidRPr="0084528E">
        <w:t>Kvarnheden</w:t>
      </w:r>
      <w:proofErr w:type="spellEnd"/>
      <w:r w:rsidRPr="0084528E">
        <w:t xml:space="preserve"> A</w:t>
      </w:r>
      <w:r>
        <w:t>.</w:t>
      </w:r>
      <w:r w:rsidRPr="0084528E">
        <w:t xml:space="preserve"> </w:t>
      </w:r>
      <w:r>
        <w:t>(</w:t>
      </w:r>
      <w:r w:rsidRPr="0084528E">
        <w:t>2021</w:t>
      </w:r>
      <w:r>
        <w:t>)</w:t>
      </w:r>
      <w:r w:rsidRPr="0084528E">
        <w:t xml:space="preserve">. Reservoirs of plant virus disease: Occurrence of wheat dwarf virus and barley/cereal yellow dwarf viruses in Sweden. </w:t>
      </w:r>
      <w:r w:rsidRPr="0084528E">
        <w:rPr>
          <w:i/>
          <w:iCs/>
        </w:rPr>
        <w:t>Plant Pathology</w:t>
      </w:r>
      <w:r w:rsidRPr="0084528E">
        <w:t xml:space="preserve"> 70, 1552–1561.</w:t>
      </w:r>
    </w:p>
    <w:p w14:paraId="60D7ED4A" w14:textId="5ACBB497" w:rsidR="00E10861" w:rsidRPr="00E10861" w:rsidRDefault="00FB74B2" w:rsidP="006615C9">
      <w:pPr>
        <w:spacing w:line="480" w:lineRule="auto"/>
        <w:ind w:left="480" w:hanging="480"/>
      </w:pPr>
      <w:r w:rsidRPr="7F717119">
        <w:t xml:space="preserve">Zalucki, M. P., &amp; Furlong, M. J. (2005). Forecasting </w:t>
      </w:r>
      <w:proofErr w:type="spellStart"/>
      <w:r w:rsidRPr="00D963C4">
        <w:rPr>
          <w:i/>
          <w:iCs/>
        </w:rPr>
        <w:t>Helicoverpa</w:t>
      </w:r>
      <w:proofErr w:type="spellEnd"/>
      <w:r w:rsidRPr="7F717119">
        <w:t xml:space="preserve"> populations in Australia: A comparison of </w:t>
      </w:r>
      <w:proofErr w:type="gramStart"/>
      <w:r w:rsidRPr="7F717119">
        <w:t>regression based</w:t>
      </w:r>
      <w:proofErr w:type="gramEnd"/>
      <w:r w:rsidRPr="7F717119">
        <w:t xml:space="preserve"> models and a bioclimatic based modelling approach. </w:t>
      </w:r>
      <w:r w:rsidRPr="7F717119">
        <w:rPr>
          <w:i/>
          <w:iCs/>
        </w:rPr>
        <w:t>Insect Science</w:t>
      </w:r>
      <w:r w:rsidRPr="7F717119">
        <w:t xml:space="preserve">, </w:t>
      </w:r>
      <w:r w:rsidRPr="7F717119">
        <w:rPr>
          <w:i/>
          <w:iCs/>
        </w:rPr>
        <w:t>12</w:t>
      </w:r>
      <w:r w:rsidRPr="7F717119">
        <w:t>, 45–56.</w:t>
      </w:r>
    </w:p>
    <w:sectPr w:rsidR="00E10861" w:rsidRPr="00E10861" w:rsidSect="00656F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859D8"/>
    <w:multiLevelType w:val="hybridMultilevel"/>
    <w:tmpl w:val="EFBA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6B8E"/>
    <w:multiLevelType w:val="hybridMultilevel"/>
    <w:tmpl w:val="35D45BC8"/>
    <w:lvl w:ilvl="0" w:tplc="0448A974">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AF5"/>
    <w:rsid w:val="00010978"/>
    <w:rsid w:val="00015E3A"/>
    <w:rsid w:val="0001700E"/>
    <w:rsid w:val="000216D0"/>
    <w:rsid w:val="00031520"/>
    <w:rsid w:val="00032315"/>
    <w:rsid w:val="00033CE5"/>
    <w:rsid w:val="00035A64"/>
    <w:rsid w:val="00046F2C"/>
    <w:rsid w:val="00056928"/>
    <w:rsid w:val="00066103"/>
    <w:rsid w:val="0008342B"/>
    <w:rsid w:val="000877D5"/>
    <w:rsid w:val="000A5C9C"/>
    <w:rsid w:val="000B7EB4"/>
    <w:rsid w:val="000C553F"/>
    <w:rsid w:val="000D11AC"/>
    <w:rsid w:val="000D17D7"/>
    <w:rsid w:val="000D6B8F"/>
    <w:rsid w:val="000F37C2"/>
    <w:rsid w:val="000F4CAB"/>
    <w:rsid w:val="00100E59"/>
    <w:rsid w:val="0011034B"/>
    <w:rsid w:val="00114A70"/>
    <w:rsid w:val="00116729"/>
    <w:rsid w:val="0011794C"/>
    <w:rsid w:val="001213DB"/>
    <w:rsid w:val="001238DB"/>
    <w:rsid w:val="0013027E"/>
    <w:rsid w:val="0013549D"/>
    <w:rsid w:val="001359F1"/>
    <w:rsid w:val="00141A47"/>
    <w:rsid w:val="00153CFE"/>
    <w:rsid w:val="001619B4"/>
    <w:rsid w:val="00165330"/>
    <w:rsid w:val="00182FB7"/>
    <w:rsid w:val="00184354"/>
    <w:rsid w:val="0019120B"/>
    <w:rsid w:val="00196866"/>
    <w:rsid w:val="001A38B5"/>
    <w:rsid w:val="001A4D1A"/>
    <w:rsid w:val="001B0AEB"/>
    <w:rsid w:val="001B2C18"/>
    <w:rsid w:val="001B7105"/>
    <w:rsid w:val="001C2E95"/>
    <w:rsid w:val="001C3275"/>
    <w:rsid w:val="001D054B"/>
    <w:rsid w:val="001D2A27"/>
    <w:rsid w:val="001D3F0B"/>
    <w:rsid w:val="001D43AC"/>
    <w:rsid w:val="001E08E2"/>
    <w:rsid w:val="001F11B4"/>
    <w:rsid w:val="001F31E4"/>
    <w:rsid w:val="001F6DC8"/>
    <w:rsid w:val="001F7384"/>
    <w:rsid w:val="00211C5C"/>
    <w:rsid w:val="00212DF2"/>
    <w:rsid w:val="002206FE"/>
    <w:rsid w:val="00226F14"/>
    <w:rsid w:val="00231983"/>
    <w:rsid w:val="00250D0C"/>
    <w:rsid w:val="00252907"/>
    <w:rsid w:val="00257591"/>
    <w:rsid w:val="002665FE"/>
    <w:rsid w:val="00273362"/>
    <w:rsid w:val="002734B2"/>
    <w:rsid w:val="00275372"/>
    <w:rsid w:val="00277255"/>
    <w:rsid w:val="00277BDD"/>
    <w:rsid w:val="00281CDD"/>
    <w:rsid w:val="0028282C"/>
    <w:rsid w:val="002849F6"/>
    <w:rsid w:val="00294888"/>
    <w:rsid w:val="002A0C9D"/>
    <w:rsid w:val="002A5B20"/>
    <w:rsid w:val="002D272C"/>
    <w:rsid w:val="002D5AE0"/>
    <w:rsid w:val="002E6FA0"/>
    <w:rsid w:val="002E7529"/>
    <w:rsid w:val="002F7FCA"/>
    <w:rsid w:val="0030120D"/>
    <w:rsid w:val="0030419B"/>
    <w:rsid w:val="0030641C"/>
    <w:rsid w:val="0030755C"/>
    <w:rsid w:val="00307561"/>
    <w:rsid w:val="0031486A"/>
    <w:rsid w:val="003201E2"/>
    <w:rsid w:val="00330C41"/>
    <w:rsid w:val="00334621"/>
    <w:rsid w:val="003421D9"/>
    <w:rsid w:val="00343292"/>
    <w:rsid w:val="00350CC8"/>
    <w:rsid w:val="00352E6C"/>
    <w:rsid w:val="00366EB5"/>
    <w:rsid w:val="00372244"/>
    <w:rsid w:val="00376334"/>
    <w:rsid w:val="00386067"/>
    <w:rsid w:val="003A2D9E"/>
    <w:rsid w:val="003A443C"/>
    <w:rsid w:val="003A5804"/>
    <w:rsid w:val="003A73CD"/>
    <w:rsid w:val="003B2B90"/>
    <w:rsid w:val="003B2DBC"/>
    <w:rsid w:val="003B70C7"/>
    <w:rsid w:val="003C06D5"/>
    <w:rsid w:val="003E0309"/>
    <w:rsid w:val="003E2CDC"/>
    <w:rsid w:val="003F1175"/>
    <w:rsid w:val="003F3A4A"/>
    <w:rsid w:val="003F3D56"/>
    <w:rsid w:val="003F5B32"/>
    <w:rsid w:val="00406022"/>
    <w:rsid w:val="00406953"/>
    <w:rsid w:val="004151BF"/>
    <w:rsid w:val="00423E04"/>
    <w:rsid w:val="00430761"/>
    <w:rsid w:val="0043376F"/>
    <w:rsid w:val="004441C3"/>
    <w:rsid w:val="00447303"/>
    <w:rsid w:val="0045180D"/>
    <w:rsid w:val="0045526C"/>
    <w:rsid w:val="004603D5"/>
    <w:rsid w:val="0046112C"/>
    <w:rsid w:val="00476118"/>
    <w:rsid w:val="004807AE"/>
    <w:rsid w:val="00482C49"/>
    <w:rsid w:val="004A092F"/>
    <w:rsid w:val="004A0B2F"/>
    <w:rsid w:val="004B17E4"/>
    <w:rsid w:val="004D1A6E"/>
    <w:rsid w:val="004E2414"/>
    <w:rsid w:val="004E4DDA"/>
    <w:rsid w:val="004F0350"/>
    <w:rsid w:val="004F3DDB"/>
    <w:rsid w:val="004F40B6"/>
    <w:rsid w:val="004F5FE5"/>
    <w:rsid w:val="00511748"/>
    <w:rsid w:val="00512B66"/>
    <w:rsid w:val="00527864"/>
    <w:rsid w:val="005409FF"/>
    <w:rsid w:val="005532B6"/>
    <w:rsid w:val="00563A4B"/>
    <w:rsid w:val="00563C43"/>
    <w:rsid w:val="0057384D"/>
    <w:rsid w:val="00574132"/>
    <w:rsid w:val="00576301"/>
    <w:rsid w:val="0057639E"/>
    <w:rsid w:val="00581CD5"/>
    <w:rsid w:val="00581D16"/>
    <w:rsid w:val="005858A5"/>
    <w:rsid w:val="005956AB"/>
    <w:rsid w:val="005A6A49"/>
    <w:rsid w:val="005B4CA8"/>
    <w:rsid w:val="005C6737"/>
    <w:rsid w:val="005E15F2"/>
    <w:rsid w:val="005F0E6A"/>
    <w:rsid w:val="005F13D0"/>
    <w:rsid w:val="005F3D75"/>
    <w:rsid w:val="00602DF1"/>
    <w:rsid w:val="00617032"/>
    <w:rsid w:val="00620352"/>
    <w:rsid w:val="00622843"/>
    <w:rsid w:val="006247A1"/>
    <w:rsid w:val="00632A58"/>
    <w:rsid w:val="00646719"/>
    <w:rsid w:val="00655F8B"/>
    <w:rsid w:val="00656FD9"/>
    <w:rsid w:val="00660C79"/>
    <w:rsid w:val="006615C9"/>
    <w:rsid w:val="00663D7F"/>
    <w:rsid w:val="006642CC"/>
    <w:rsid w:val="006648CB"/>
    <w:rsid w:val="006762F9"/>
    <w:rsid w:val="00677816"/>
    <w:rsid w:val="00682F9B"/>
    <w:rsid w:val="0068703B"/>
    <w:rsid w:val="00693771"/>
    <w:rsid w:val="006960A7"/>
    <w:rsid w:val="00696589"/>
    <w:rsid w:val="006A56BE"/>
    <w:rsid w:val="006B0C6C"/>
    <w:rsid w:val="006C2A79"/>
    <w:rsid w:val="006D1E6A"/>
    <w:rsid w:val="006D76E9"/>
    <w:rsid w:val="006E22FC"/>
    <w:rsid w:val="00713487"/>
    <w:rsid w:val="00713AF5"/>
    <w:rsid w:val="00721016"/>
    <w:rsid w:val="00721A68"/>
    <w:rsid w:val="00726834"/>
    <w:rsid w:val="0073437B"/>
    <w:rsid w:val="00746B6F"/>
    <w:rsid w:val="00752809"/>
    <w:rsid w:val="00761B56"/>
    <w:rsid w:val="00763ACC"/>
    <w:rsid w:val="00766E31"/>
    <w:rsid w:val="00767C7B"/>
    <w:rsid w:val="00776F03"/>
    <w:rsid w:val="007824FD"/>
    <w:rsid w:val="00784CFA"/>
    <w:rsid w:val="007A027E"/>
    <w:rsid w:val="007D7995"/>
    <w:rsid w:val="007E3767"/>
    <w:rsid w:val="007E4583"/>
    <w:rsid w:val="007F3BA1"/>
    <w:rsid w:val="00827777"/>
    <w:rsid w:val="0083131D"/>
    <w:rsid w:val="0084175A"/>
    <w:rsid w:val="00841D54"/>
    <w:rsid w:val="0084528E"/>
    <w:rsid w:val="008457CA"/>
    <w:rsid w:val="00845A9B"/>
    <w:rsid w:val="00866A67"/>
    <w:rsid w:val="00866F7A"/>
    <w:rsid w:val="00873DDB"/>
    <w:rsid w:val="0087685C"/>
    <w:rsid w:val="008862E8"/>
    <w:rsid w:val="00887A00"/>
    <w:rsid w:val="008910CA"/>
    <w:rsid w:val="008943C2"/>
    <w:rsid w:val="00897490"/>
    <w:rsid w:val="008A0C26"/>
    <w:rsid w:val="008A559B"/>
    <w:rsid w:val="008A5AB0"/>
    <w:rsid w:val="008B2421"/>
    <w:rsid w:val="008B77DD"/>
    <w:rsid w:val="008C5B97"/>
    <w:rsid w:val="008D0584"/>
    <w:rsid w:val="008D4F7B"/>
    <w:rsid w:val="008D570B"/>
    <w:rsid w:val="008D6C43"/>
    <w:rsid w:val="008D7BE3"/>
    <w:rsid w:val="008E09E4"/>
    <w:rsid w:val="008E0FAD"/>
    <w:rsid w:val="00917C1F"/>
    <w:rsid w:val="009209F4"/>
    <w:rsid w:val="009252AF"/>
    <w:rsid w:val="009276F9"/>
    <w:rsid w:val="00927B4F"/>
    <w:rsid w:val="009362B4"/>
    <w:rsid w:val="00943D4A"/>
    <w:rsid w:val="00946C76"/>
    <w:rsid w:val="00946F21"/>
    <w:rsid w:val="009539F2"/>
    <w:rsid w:val="00953ED2"/>
    <w:rsid w:val="009545F0"/>
    <w:rsid w:val="00960C08"/>
    <w:rsid w:val="00961FE5"/>
    <w:rsid w:val="00965050"/>
    <w:rsid w:val="0097636F"/>
    <w:rsid w:val="00980395"/>
    <w:rsid w:val="00980AB4"/>
    <w:rsid w:val="00981771"/>
    <w:rsid w:val="00987E68"/>
    <w:rsid w:val="00990494"/>
    <w:rsid w:val="00991A07"/>
    <w:rsid w:val="009B27F7"/>
    <w:rsid w:val="009B4C99"/>
    <w:rsid w:val="009B6E2C"/>
    <w:rsid w:val="009C355C"/>
    <w:rsid w:val="009C57FE"/>
    <w:rsid w:val="009C7806"/>
    <w:rsid w:val="009D081E"/>
    <w:rsid w:val="009D0964"/>
    <w:rsid w:val="009E1839"/>
    <w:rsid w:val="009E2EEE"/>
    <w:rsid w:val="009E557C"/>
    <w:rsid w:val="009E5DFE"/>
    <w:rsid w:val="009E717D"/>
    <w:rsid w:val="009F5C95"/>
    <w:rsid w:val="00A327EE"/>
    <w:rsid w:val="00A337C1"/>
    <w:rsid w:val="00A42F1B"/>
    <w:rsid w:val="00A46BC7"/>
    <w:rsid w:val="00A4730B"/>
    <w:rsid w:val="00A577D5"/>
    <w:rsid w:val="00A62B21"/>
    <w:rsid w:val="00A65BDC"/>
    <w:rsid w:val="00A73343"/>
    <w:rsid w:val="00A76B1B"/>
    <w:rsid w:val="00A86D74"/>
    <w:rsid w:val="00A943F5"/>
    <w:rsid w:val="00AA221F"/>
    <w:rsid w:val="00AB1040"/>
    <w:rsid w:val="00AB27FF"/>
    <w:rsid w:val="00AB3C1F"/>
    <w:rsid w:val="00AB51BB"/>
    <w:rsid w:val="00AD571B"/>
    <w:rsid w:val="00AE0067"/>
    <w:rsid w:val="00AE0EB1"/>
    <w:rsid w:val="00B11418"/>
    <w:rsid w:val="00B15CB1"/>
    <w:rsid w:val="00B248BF"/>
    <w:rsid w:val="00B317E2"/>
    <w:rsid w:val="00B350BE"/>
    <w:rsid w:val="00B71FCA"/>
    <w:rsid w:val="00B755DD"/>
    <w:rsid w:val="00B86256"/>
    <w:rsid w:val="00BB2D76"/>
    <w:rsid w:val="00BB2F00"/>
    <w:rsid w:val="00BB6FD3"/>
    <w:rsid w:val="00BC4F44"/>
    <w:rsid w:val="00BD3CEB"/>
    <w:rsid w:val="00BE281D"/>
    <w:rsid w:val="00BE525E"/>
    <w:rsid w:val="00BE637D"/>
    <w:rsid w:val="00BE769A"/>
    <w:rsid w:val="00BE7B35"/>
    <w:rsid w:val="00BF5B06"/>
    <w:rsid w:val="00C0216D"/>
    <w:rsid w:val="00C107BB"/>
    <w:rsid w:val="00C10A1D"/>
    <w:rsid w:val="00C137F2"/>
    <w:rsid w:val="00C25E1C"/>
    <w:rsid w:val="00C30AF5"/>
    <w:rsid w:val="00C334EB"/>
    <w:rsid w:val="00C33ABC"/>
    <w:rsid w:val="00C41456"/>
    <w:rsid w:val="00C41674"/>
    <w:rsid w:val="00C50273"/>
    <w:rsid w:val="00C7651C"/>
    <w:rsid w:val="00C81856"/>
    <w:rsid w:val="00C84220"/>
    <w:rsid w:val="00C87886"/>
    <w:rsid w:val="00C91382"/>
    <w:rsid w:val="00C93FCF"/>
    <w:rsid w:val="00C96145"/>
    <w:rsid w:val="00CA1277"/>
    <w:rsid w:val="00CA70FA"/>
    <w:rsid w:val="00CC51DA"/>
    <w:rsid w:val="00CC52F4"/>
    <w:rsid w:val="00CC70FA"/>
    <w:rsid w:val="00CD0A2C"/>
    <w:rsid w:val="00CD2DF5"/>
    <w:rsid w:val="00CE660E"/>
    <w:rsid w:val="00CF52EF"/>
    <w:rsid w:val="00CF793D"/>
    <w:rsid w:val="00D06DA9"/>
    <w:rsid w:val="00D1360D"/>
    <w:rsid w:val="00D21D29"/>
    <w:rsid w:val="00D2219B"/>
    <w:rsid w:val="00D229D9"/>
    <w:rsid w:val="00D53764"/>
    <w:rsid w:val="00D57459"/>
    <w:rsid w:val="00D6393B"/>
    <w:rsid w:val="00D83BD2"/>
    <w:rsid w:val="00D87ADA"/>
    <w:rsid w:val="00D9372E"/>
    <w:rsid w:val="00D963C4"/>
    <w:rsid w:val="00D978D9"/>
    <w:rsid w:val="00DA5D7D"/>
    <w:rsid w:val="00DB1E76"/>
    <w:rsid w:val="00DC1384"/>
    <w:rsid w:val="00DE1275"/>
    <w:rsid w:val="00DE1379"/>
    <w:rsid w:val="00DF00F7"/>
    <w:rsid w:val="00DF36F0"/>
    <w:rsid w:val="00E02A40"/>
    <w:rsid w:val="00E048D3"/>
    <w:rsid w:val="00E05541"/>
    <w:rsid w:val="00E10861"/>
    <w:rsid w:val="00E13550"/>
    <w:rsid w:val="00E14D96"/>
    <w:rsid w:val="00E17A0C"/>
    <w:rsid w:val="00E2114F"/>
    <w:rsid w:val="00E21B3A"/>
    <w:rsid w:val="00E225BC"/>
    <w:rsid w:val="00E2348B"/>
    <w:rsid w:val="00E25EDC"/>
    <w:rsid w:val="00E33CBA"/>
    <w:rsid w:val="00E36F33"/>
    <w:rsid w:val="00E37B39"/>
    <w:rsid w:val="00E40676"/>
    <w:rsid w:val="00E41B57"/>
    <w:rsid w:val="00E44926"/>
    <w:rsid w:val="00E45984"/>
    <w:rsid w:val="00E51F5D"/>
    <w:rsid w:val="00E53A0B"/>
    <w:rsid w:val="00E566B9"/>
    <w:rsid w:val="00E576F9"/>
    <w:rsid w:val="00E724FC"/>
    <w:rsid w:val="00E739EA"/>
    <w:rsid w:val="00E826BC"/>
    <w:rsid w:val="00E90696"/>
    <w:rsid w:val="00E96642"/>
    <w:rsid w:val="00EA1AF5"/>
    <w:rsid w:val="00EA5EBB"/>
    <w:rsid w:val="00EA76A8"/>
    <w:rsid w:val="00EA7F24"/>
    <w:rsid w:val="00EB42D2"/>
    <w:rsid w:val="00EB6F0D"/>
    <w:rsid w:val="00EC67A9"/>
    <w:rsid w:val="00ED0225"/>
    <w:rsid w:val="00ED0A35"/>
    <w:rsid w:val="00ED0C99"/>
    <w:rsid w:val="00ED17E5"/>
    <w:rsid w:val="00EE0D6B"/>
    <w:rsid w:val="00EE1DF0"/>
    <w:rsid w:val="00EE4BB6"/>
    <w:rsid w:val="00EF51B3"/>
    <w:rsid w:val="00F00E40"/>
    <w:rsid w:val="00F02998"/>
    <w:rsid w:val="00F034E3"/>
    <w:rsid w:val="00F03731"/>
    <w:rsid w:val="00F13AC0"/>
    <w:rsid w:val="00F14B45"/>
    <w:rsid w:val="00F206B3"/>
    <w:rsid w:val="00F348B3"/>
    <w:rsid w:val="00F35843"/>
    <w:rsid w:val="00F50834"/>
    <w:rsid w:val="00F55677"/>
    <w:rsid w:val="00F60B5B"/>
    <w:rsid w:val="00F63524"/>
    <w:rsid w:val="00F66758"/>
    <w:rsid w:val="00F75682"/>
    <w:rsid w:val="00F75AFD"/>
    <w:rsid w:val="00F827BA"/>
    <w:rsid w:val="00F82867"/>
    <w:rsid w:val="00FA0BF5"/>
    <w:rsid w:val="00FA47D0"/>
    <w:rsid w:val="00FA4907"/>
    <w:rsid w:val="00FAE764"/>
    <w:rsid w:val="00FB16AE"/>
    <w:rsid w:val="00FB3797"/>
    <w:rsid w:val="00FB74B2"/>
    <w:rsid w:val="00FC4C65"/>
    <w:rsid w:val="00FC5CE4"/>
    <w:rsid w:val="00FE06BF"/>
    <w:rsid w:val="00FE1F7F"/>
    <w:rsid w:val="00FE4574"/>
    <w:rsid w:val="00FF4BC9"/>
    <w:rsid w:val="0170AEEA"/>
    <w:rsid w:val="021BB8EC"/>
    <w:rsid w:val="0239E1AC"/>
    <w:rsid w:val="02CBF149"/>
    <w:rsid w:val="05908F6D"/>
    <w:rsid w:val="060DC68E"/>
    <w:rsid w:val="064A6677"/>
    <w:rsid w:val="09147698"/>
    <w:rsid w:val="09782B23"/>
    <w:rsid w:val="0ABEAB95"/>
    <w:rsid w:val="0AD0ED6D"/>
    <w:rsid w:val="0F38AB3B"/>
    <w:rsid w:val="0FDD0179"/>
    <w:rsid w:val="10A4EA1C"/>
    <w:rsid w:val="10D87E26"/>
    <w:rsid w:val="11AF6012"/>
    <w:rsid w:val="12339234"/>
    <w:rsid w:val="12799DA9"/>
    <w:rsid w:val="14BEEAEC"/>
    <w:rsid w:val="15DE9D34"/>
    <w:rsid w:val="1709A2C6"/>
    <w:rsid w:val="17A726F9"/>
    <w:rsid w:val="17F4671A"/>
    <w:rsid w:val="18C08237"/>
    <w:rsid w:val="19B8EE8F"/>
    <w:rsid w:val="1B74798D"/>
    <w:rsid w:val="1B9AFD58"/>
    <w:rsid w:val="1F08C38F"/>
    <w:rsid w:val="1FE5301A"/>
    <w:rsid w:val="204291F8"/>
    <w:rsid w:val="20759846"/>
    <w:rsid w:val="21DE6259"/>
    <w:rsid w:val="2291D313"/>
    <w:rsid w:val="230040EC"/>
    <w:rsid w:val="2424E2CD"/>
    <w:rsid w:val="2698AB1F"/>
    <w:rsid w:val="2764A20A"/>
    <w:rsid w:val="27D23AA3"/>
    <w:rsid w:val="294E5A92"/>
    <w:rsid w:val="2955841D"/>
    <w:rsid w:val="296A934C"/>
    <w:rsid w:val="2BF65715"/>
    <w:rsid w:val="2C43EA4F"/>
    <w:rsid w:val="2D64DCFF"/>
    <w:rsid w:val="2D8033F1"/>
    <w:rsid w:val="2EA3BD04"/>
    <w:rsid w:val="303F8D65"/>
    <w:rsid w:val="31D99ED4"/>
    <w:rsid w:val="325CED79"/>
    <w:rsid w:val="3270F6D5"/>
    <w:rsid w:val="32E11F9B"/>
    <w:rsid w:val="362B6F4B"/>
    <w:rsid w:val="37E97CEC"/>
    <w:rsid w:val="382D2935"/>
    <w:rsid w:val="3AC88019"/>
    <w:rsid w:val="3AE35ED2"/>
    <w:rsid w:val="3AFA9690"/>
    <w:rsid w:val="3B6790F4"/>
    <w:rsid w:val="3B683931"/>
    <w:rsid w:val="3B86AEB3"/>
    <w:rsid w:val="3C22AC49"/>
    <w:rsid w:val="3D28D18D"/>
    <w:rsid w:val="3DCBC4E2"/>
    <w:rsid w:val="3DF5F66D"/>
    <w:rsid w:val="3E02E7D8"/>
    <w:rsid w:val="3E046007"/>
    <w:rsid w:val="3F0858DA"/>
    <w:rsid w:val="40ADCFB4"/>
    <w:rsid w:val="43E08BA8"/>
    <w:rsid w:val="489612C3"/>
    <w:rsid w:val="4A29A980"/>
    <w:rsid w:val="4A347955"/>
    <w:rsid w:val="4B462387"/>
    <w:rsid w:val="4C94144F"/>
    <w:rsid w:val="4D0EBDBA"/>
    <w:rsid w:val="4DE1031B"/>
    <w:rsid w:val="4E1C150B"/>
    <w:rsid w:val="507698AD"/>
    <w:rsid w:val="51462371"/>
    <w:rsid w:val="51FD1E81"/>
    <w:rsid w:val="527D3133"/>
    <w:rsid w:val="52826BFD"/>
    <w:rsid w:val="55C3EFAE"/>
    <w:rsid w:val="563AF695"/>
    <w:rsid w:val="5644E29F"/>
    <w:rsid w:val="584396E3"/>
    <w:rsid w:val="59097225"/>
    <w:rsid w:val="59478790"/>
    <w:rsid w:val="5AB439E3"/>
    <w:rsid w:val="5EDFAEAB"/>
    <w:rsid w:val="60073431"/>
    <w:rsid w:val="60A52A05"/>
    <w:rsid w:val="6217823E"/>
    <w:rsid w:val="64F6DC19"/>
    <w:rsid w:val="654EF02F"/>
    <w:rsid w:val="6661C856"/>
    <w:rsid w:val="66ABC981"/>
    <w:rsid w:val="6779948E"/>
    <w:rsid w:val="67E506A9"/>
    <w:rsid w:val="684799E2"/>
    <w:rsid w:val="6B3F921F"/>
    <w:rsid w:val="6BA418CA"/>
    <w:rsid w:val="6C836AB4"/>
    <w:rsid w:val="6CE9D2C4"/>
    <w:rsid w:val="6D40D9B7"/>
    <w:rsid w:val="70B42A92"/>
    <w:rsid w:val="70E6E990"/>
    <w:rsid w:val="717B25F6"/>
    <w:rsid w:val="729BC9C5"/>
    <w:rsid w:val="7794E89E"/>
    <w:rsid w:val="78870F9F"/>
    <w:rsid w:val="79CB16A2"/>
    <w:rsid w:val="7A29CF63"/>
    <w:rsid w:val="7B0EE63A"/>
    <w:rsid w:val="7B4D5C8E"/>
    <w:rsid w:val="7BF14D93"/>
    <w:rsid w:val="7F6AA845"/>
    <w:rsid w:val="7F7171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494F"/>
  <w15:chartTrackingRefBased/>
  <w15:docId w15:val="{D73E602C-3DBD-45DC-9056-670F78C8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F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2907"/>
    <w:rPr>
      <w:sz w:val="16"/>
      <w:szCs w:val="16"/>
    </w:rPr>
  </w:style>
  <w:style w:type="paragraph" w:styleId="CommentText">
    <w:name w:val="annotation text"/>
    <w:basedOn w:val="Normal"/>
    <w:link w:val="CommentTextChar"/>
    <w:uiPriority w:val="99"/>
    <w:unhideWhenUsed/>
    <w:rsid w:val="00252907"/>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52907"/>
    <w:rPr>
      <w:sz w:val="20"/>
      <w:szCs w:val="20"/>
    </w:rPr>
  </w:style>
  <w:style w:type="character" w:styleId="Hyperlink">
    <w:name w:val="Hyperlink"/>
    <w:basedOn w:val="DefaultParagraphFont"/>
    <w:uiPriority w:val="99"/>
    <w:unhideWhenUsed/>
    <w:rsid w:val="0025290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CA1277"/>
    <w:rPr>
      <w:b/>
      <w:bCs/>
    </w:rPr>
  </w:style>
  <w:style w:type="character" w:customStyle="1" w:styleId="CommentSubjectChar">
    <w:name w:val="Comment Subject Char"/>
    <w:basedOn w:val="CommentTextChar"/>
    <w:link w:val="CommentSubject"/>
    <w:uiPriority w:val="99"/>
    <w:semiHidden/>
    <w:rsid w:val="00CA1277"/>
    <w:rPr>
      <w:b/>
      <w:bCs/>
      <w:sz w:val="20"/>
      <w:szCs w:val="20"/>
    </w:rPr>
  </w:style>
  <w:style w:type="paragraph" w:styleId="ListParagraph">
    <w:name w:val="List Paragraph"/>
    <w:basedOn w:val="Normal"/>
    <w:uiPriority w:val="34"/>
    <w:qFormat/>
    <w:rsid w:val="00A62B21"/>
    <w:pPr>
      <w:spacing w:after="160" w:line="259" w:lineRule="auto"/>
      <w:ind w:left="720"/>
      <w:contextualSpacing/>
    </w:pPr>
    <w:rPr>
      <w:rFonts w:asciiTheme="minorHAnsi" w:eastAsiaTheme="minorHAnsi" w:hAnsiTheme="minorHAnsi" w:cstheme="minorBidi"/>
      <w:sz w:val="22"/>
      <w:szCs w:val="22"/>
    </w:rPr>
  </w:style>
  <w:style w:type="character" w:styleId="LineNumber">
    <w:name w:val="line number"/>
    <w:basedOn w:val="DefaultParagraphFont"/>
    <w:uiPriority w:val="99"/>
    <w:semiHidden/>
    <w:unhideWhenUsed/>
    <w:rsid w:val="00656FD9"/>
  </w:style>
  <w:style w:type="character" w:customStyle="1" w:styleId="UnresolvedMention1">
    <w:name w:val="Unresolved Mention1"/>
    <w:basedOn w:val="DefaultParagraphFont"/>
    <w:uiPriority w:val="99"/>
    <w:semiHidden/>
    <w:unhideWhenUsed/>
    <w:rsid w:val="00D06DA9"/>
    <w:rPr>
      <w:color w:val="605E5C"/>
      <w:shd w:val="clear" w:color="auto" w:fill="E1DFDD"/>
    </w:rPr>
  </w:style>
  <w:style w:type="paragraph" w:styleId="BalloonText">
    <w:name w:val="Balloon Text"/>
    <w:basedOn w:val="Normal"/>
    <w:link w:val="BalloonTextChar"/>
    <w:uiPriority w:val="99"/>
    <w:semiHidden/>
    <w:unhideWhenUsed/>
    <w:rsid w:val="00334621"/>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34621"/>
    <w:rPr>
      <w:rFonts w:ascii="Segoe UI" w:hAnsi="Segoe UI" w:cs="Segoe UI"/>
      <w:sz w:val="18"/>
      <w:szCs w:val="18"/>
    </w:rPr>
  </w:style>
  <w:style w:type="paragraph" w:styleId="NormalWeb">
    <w:name w:val="Normal (Web)"/>
    <w:basedOn w:val="Normal"/>
    <w:uiPriority w:val="99"/>
    <w:unhideWhenUsed/>
    <w:rsid w:val="00E21B3A"/>
    <w:pPr>
      <w:spacing w:before="100" w:beforeAutospacing="1" w:after="100" w:afterAutospacing="1"/>
    </w:pPr>
  </w:style>
  <w:style w:type="character" w:customStyle="1" w:styleId="apple-converted-space">
    <w:name w:val="apple-converted-space"/>
    <w:basedOn w:val="DefaultParagraphFont"/>
    <w:rsid w:val="00EA7F24"/>
  </w:style>
  <w:style w:type="paragraph" w:styleId="Revision">
    <w:name w:val="Revision"/>
    <w:hidden/>
    <w:uiPriority w:val="99"/>
    <w:semiHidden/>
    <w:rsid w:val="007D7995"/>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75682"/>
    <w:rPr>
      <w:color w:val="605E5C"/>
      <w:shd w:val="clear" w:color="auto" w:fill="E1DFDD"/>
    </w:rPr>
  </w:style>
  <w:style w:type="character" w:styleId="FollowedHyperlink">
    <w:name w:val="FollowedHyperlink"/>
    <w:basedOn w:val="DefaultParagraphFont"/>
    <w:uiPriority w:val="99"/>
    <w:semiHidden/>
    <w:unhideWhenUsed/>
    <w:rsid w:val="00EE4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03190">
      <w:bodyDiv w:val="1"/>
      <w:marLeft w:val="0"/>
      <w:marRight w:val="0"/>
      <w:marTop w:val="0"/>
      <w:marBottom w:val="0"/>
      <w:divBdr>
        <w:top w:val="none" w:sz="0" w:space="0" w:color="auto"/>
        <w:left w:val="none" w:sz="0" w:space="0" w:color="auto"/>
        <w:bottom w:val="none" w:sz="0" w:space="0" w:color="auto"/>
        <w:right w:val="none" w:sz="0" w:space="0" w:color="auto"/>
      </w:divBdr>
      <w:divsChild>
        <w:div w:id="349842545">
          <w:marLeft w:val="0"/>
          <w:marRight w:val="0"/>
          <w:marTop w:val="0"/>
          <w:marBottom w:val="0"/>
          <w:divBdr>
            <w:top w:val="none" w:sz="0" w:space="0" w:color="auto"/>
            <w:left w:val="none" w:sz="0" w:space="0" w:color="auto"/>
            <w:bottom w:val="none" w:sz="0" w:space="0" w:color="auto"/>
            <w:right w:val="none" w:sz="0" w:space="0" w:color="auto"/>
          </w:divBdr>
          <w:divsChild>
            <w:div w:id="1417363037">
              <w:marLeft w:val="0"/>
              <w:marRight w:val="0"/>
              <w:marTop w:val="0"/>
              <w:marBottom w:val="0"/>
              <w:divBdr>
                <w:top w:val="none" w:sz="0" w:space="0" w:color="auto"/>
                <w:left w:val="none" w:sz="0" w:space="0" w:color="auto"/>
                <w:bottom w:val="none" w:sz="0" w:space="0" w:color="auto"/>
                <w:right w:val="none" w:sz="0" w:space="0" w:color="auto"/>
              </w:divBdr>
              <w:divsChild>
                <w:div w:id="17355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2807">
      <w:bodyDiv w:val="1"/>
      <w:marLeft w:val="0"/>
      <w:marRight w:val="0"/>
      <w:marTop w:val="0"/>
      <w:marBottom w:val="0"/>
      <w:divBdr>
        <w:top w:val="none" w:sz="0" w:space="0" w:color="auto"/>
        <w:left w:val="none" w:sz="0" w:space="0" w:color="auto"/>
        <w:bottom w:val="none" w:sz="0" w:space="0" w:color="auto"/>
        <w:right w:val="none" w:sz="0" w:space="0" w:color="auto"/>
      </w:divBdr>
    </w:div>
    <w:div w:id="385953146">
      <w:bodyDiv w:val="1"/>
      <w:marLeft w:val="0"/>
      <w:marRight w:val="0"/>
      <w:marTop w:val="0"/>
      <w:marBottom w:val="0"/>
      <w:divBdr>
        <w:top w:val="none" w:sz="0" w:space="0" w:color="auto"/>
        <w:left w:val="none" w:sz="0" w:space="0" w:color="auto"/>
        <w:bottom w:val="none" w:sz="0" w:space="0" w:color="auto"/>
        <w:right w:val="none" w:sz="0" w:space="0" w:color="auto"/>
      </w:divBdr>
      <w:divsChild>
        <w:div w:id="587272007">
          <w:marLeft w:val="480"/>
          <w:marRight w:val="0"/>
          <w:marTop w:val="0"/>
          <w:marBottom w:val="0"/>
          <w:divBdr>
            <w:top w:val="none" w:sz="0" w:space="0" w:color="auto"/>
            <w:left w:val="none" w:sz="0" w:space="0" w:color="auto"/>
            <w:bottom w:val="none" w:sz="0" w:space="0" w:color="auto"/>
            <w:right w:val="none" w:sz="0" w:space="0" w:color="auto"/>
          </w:divBdr>
          <w:divsChild>
            <w:div w:id="13096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017">
      <w:bodyDiv w:val="1"/>
      <w:marLeft w:val="0"/>
      <w:marRight w:val="0"/>
      <w:marTop w:val="0"/>
      <w:marBottom w:val="0"/>
      <w:divBdr>
        <w:top w:val="none" w:sz="0" w:space="0" w:color="auto"/>
        <w:left w:val="none" w:sz="0" w:space="0" w:color="auto"/>
        <w:bottom w:val="none" w:sz="0" w:space="0" w:color="auto"/>
        <w:right w:val="none" w:sz="0" w:space="0" w:color="auto"/>
      </w:divBdr>
    </w:div>
    <w:div w:id="643311918">
      <w:bodyDiv w:val="1"/>
      <w:marLeft w:val="0"/>
      <w:marRight w:val="0"/>
      <w:marTop w:val="0"/>
      <w:marBottom w:val="0"/>
      <w:divBdr>
        <w:top w:val="none" w:sz="0" w:space="0" w:color="auto"/>
        <w:left w:val="none" w:sz="0" w:space="0" w:color="auto"/>
        <w:bottom w:val="none" w:sz="0" w:space="0" w:color="auto"/>
        <w:right w:val="none" w:sz="0" w:space="0" w:color="auto"/>
      </w:divBdr>
    </w:div>
    <w:div w:id="669795128">
      <w:bodyDiv w:val="1"/>
      <w:marLeft w:val="0"/>
      <w:marRight w:val="0"/>
      <w:marTop w:val="0"/>
      <w:marBottom w:val="0"/>
      <w:divBdr>
        <w:top w:val="none" w:sz="0" w:space="0" w:color="auto"/>
        <w:left w:val="none" w:sz="0" w:space="0" w:color="auto"/>
        <w:bottom w:val="none" w:sz="0" w:space="0" w:color="auto"/>
        <w:right w:val="none" w:sz="0" w:space="0" w:color="auto"/>
      </w:divBdr>
    </w:div>
    <w:div w:id="672342025">
      <w:bodyDiv w:val="1"/>
      <w:marLeft w:val="0"/>
      <w:marRight w:val="0"/>
      <w:marTop w:val="0"/>
      <w:marBottom w:val="0"/>
      <w:divBdr>
        <w:top w:val="none" w:sz="0" w:space="0" w:color="auto"/>
        <w:left w:val="none" w:sz="0" w:space="0" w:color="auto"/>
        <w:bottom w:val="none" w:sz="0" w:space="0" w:color="auto"/>
        <w:right w:val="none" w:sz="0" w:space="0" w:color="auto"/>
      </w:divBdr>
    </w:div>
    <w:div w:id="727607513">
      <w:bodyDiv w:val="1"/>
      <w:marLeft w:val="0"/>
      <w:marRight w:val="0"/>
      <w:marTop w:val="0"/>
      <w:marBottom w:val="0"/>
      <w:divBdr>
        <w:top w:val="none" w:sz="0" w:space="0" w:color="auto"/>
        <w:left w:val="none" w:sz="0" w:space="0" w:color="auto"/>
        <w:bottom w:val="none" w:sz="0" w:space="0" w:color="auto"/>
        <w:right w:val="none" w:sz="0" w:space="0" w:color="auto"/>
      </w:divBdr>
    </w:div>
    <w:div w:id="791245683">
      <w:bodyDiv w:val="1"/>
      <w:marLeft w:val="0"/>
      <w:marRight w:val="0"/>
      <w:marTop w:val="0"/>
      <w:marBottom w:val="0"/>
      <w:divBdr>
        <w:top w:val="none" w:sz="0" w:space="0" w:color="auto"/>
        <w:left w:val="none" w:sz="0" w:space="0" w:color="auto"/>
        <w:bottom w:val="none" w:sz="0" w:space="0" w:color="auto"/>
        <w:right w:val="none" w:sz="0" w:space="0" w:color="auto"/>
      </w:divBdr>
    </w:div>
    <w:div w:id="819419270">
      <w:bodyDiv w:val="1"/>
      <w:marLeft w:val="0"/>
      <w:marRight w:val="0"/>
      <w:marTop w:val="0"/>
      <w:marBottom w:val="0"/>
      <w:divBdr>
        <w:top w:val="none" w:sz="0" w:space="0" w:color="auto"/>
        <w:left w:val="none" w:sz="0" w:space="0" w:color="auto"/>
        <w:bottom w:val="none" w:sz="0" w:space="0" w:color="auto"/>
        <w:right w:val="none" w:sz="0" w:space="0" w:color="auto"/>
      </w:divBdr>
    </w:div>
    <w:div w:id="857038571">
      <w:bodyDiv w:val="1"/>
      <w:marLeft w:val="0"/>
      <w:marRight w:val="0"/>
      <w:marTop w:val="0"/>
      <w:marBottom w:val="0"/>
      <w:divBdr>
        <w:top w:val="none" w:sz="0" w:space="0" w:color="auto"/>
        <w:left w:val="none" w:sz="0" w:space="0" w:color="auto"/>
        <w:bottom w:val="none" w:sz="0" w:space="0" w:color="auto"/>
        <w:right w:val="none" w:sz="0" w:space="0" w:color="auto"/>
      </w:divBdr>
    </w:div>
    <w:div w:id="890188892">
      <w:bodyDiv w:val="1"/>
      <w:marLeft w:val="0"/>
      <w:marRight w:val="0"/>
      <w:marTop w:val="0"/>
      <w:marBottom w:val="0"/>
      <w:divBdr>
        <w:top w:val="none" w:sz="0" w:space="0" w:color="auto"/>
        <w:left w:val="none" w:sz="0" w:space="0" w:color="auto"/>
        <w:bottom w:val="none" w:sz="0" w:space="0" w:color="auto"/>
        <w:right w:val="none" w:sz="0" w:space="0" w:color="auto"/>
      </w:divBdr>
      <w:divsChild>
        <w:div w:id="1349067673">
          <w:marLeft w:val="480"/>
          <w:marRight w:val="0"/>
          <w:marTop w:val="0"/>
          <w:marBottom w:val="0"/>
          <w:divBdr>
            <w:top w:val="none" w:sz="0" w:space="0" w:color="auto"/>
            <w:left w:val="none" w:sz="0" w:space="0" w:color="auto"/>
            <w:bottom w:val="none" w:sz="0" w:space="0" w:color="auto"/>
            <w:right w:val="none" w:sz="0" w:space="0" w:color="auto"/>
          </w:divBdr>
          <w:divsChild>
            <w:div w:id="15664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2571">
      <w:bodyDiv w:val="1"/>
      <w:marLeft w:val="0"/>
      <w:marRight w:val="0"/>
      <w:marTop w:val="0"/>
      <w:marBottom w:val="0"/>
      <w:divBdr>
        <w:top w:val="none" w:sz="0" w:space="0" w:color="auto"/>
        <w:left w:val="none" w:sz="0" w:space="0" w:color="auto"/>
        <w:bottom w:val="none" w:sz="0" w:space="0" w:color="auto"/>
        <w:right w:val="none" w:sz="0" w:space="0" w:color="auto"/>
      </w:divBdr>
      <w:divsChild>
        <w:div w:id="1242332057">
          <w:marLeft w:val="480"/>
          <w:marRight w:val="0"/>
          <w:marTop w:val="0"/>
          <w:marBottom w:val="0"/>
          <w:divBdr>
            <w:top w:val="none" w:sz="0" w:space="0" w:color="auto"/>
            <w:left w:val="none" w:sz="0" w:space="0" w:color="auto"/>
            <w:bottom w:val="none" w:sz="0" w:space="0" w:color="auto"/>
            <w:right w:val="none" w:sz="0" w:space="0" w:color="auto"/>
          </w:divBdr>
          <w:divsChild>
            <w:div w:id="11269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9524">
      <w:bodyDiv w:val="1"/>
      <w:marLeft w:val="0"/>
      <w:marRight w:val="0"/>
      <w:marTop w:val="0"/>
      <w:marBottom w:val="0"/>
      <w:divBdr>
        <w:top w:val="none" w:sz="0" w:space="0" w:color="auto"/>
        <w:left w:val="none" w:sz="0" w:space="0" w:color="auto"/>
        <w:bottom w:val="none" w:sz="0" w:space="0" w:color="auto"/>
        <w:right w:val="none" w:sz="0" w:space="0" w:color="auto"/>
      </w:divBdr>
    </w:div>
    <w:div w:id="1110473259">
      <w:bodyDiv w:val="1"/>
      <w:marLeft w:val="0"/>
      <w:marRight w:val="0"/>
      <w:marTop w:val="0"/>
      <w:marBottom w:val="0"/>
      <w:divBdr>
        <w:top w:val="none" w:sz="0" w:space="0" w:color="auto"/>
        <w:left w:val="none" w:sz="0" w:space="0" w:color="auto"/>
        <w:bottom w:val="none" w:sz="0" w:space="0" w:color="auto"/>
        <w:right w:val="none" w:sz="0" w:space="0" w:color="auto"/>
      </w:divBdr>
    </w:div>
    <w:div w:id="1361010887">
      <w:bodyDiv w:val="1"/>
      <w:marLeft w:val="0"/>
      <w:marRight w:val="0"/>
      <w:marTop w:val="0"/>
      <w:marBottom w:val="0"/>
      <w:divBdr>
        <w:top w:val="none" w:sz="0" w:space="0" w:color="auto"/>
        <w:left w:val="none" w:sz="0" w:space="0" w:color="auto"/>
        <w:bottom w:val="none" w:sz="0" w:space="0" w:color="auto"/>
        <w:right w:val="none" w:sz="0" w:space="0" w:color="auto"/>
      </w:divBdr>
    </w:div>
    <w:div w:id="1450054313">
      <w:bodyDiv w:val="1"/>
      <w:marLeft w:val="0"/>
      <w:marRight w:val="0"/>
      <w:marTop w:val="0"/>
      <w:marBottom w:val="0"/>
      <w:divBdr>
        <w:top w:val="none" w:sz="0" w:space="0" w:color="auto"/>
        <w:left w:val="none" w:sz="0" w:space="0" w:color="auto"/>
        <w:bottom w:val="none" w:sz="0" w:space="0" w:color="auto"/>
        <w:right w:val="none" w:sz="0" w:space="0" w:color="auto"/>
      </w:divBdr>
    </w:div>
    <w:div w:id="1468089287">
      <w:bodyDiv w:val="1"/>
      <w:marLeft w:val="0"/>
      <w:marRight w:val="0"/>
      <w:marTop w:val="0"/>
      <w:marBottom w:val="0"/>
      <w:divBdr>
        <w:top w:val="none" w:sz="0" w:space="0" w:color="auto"/>
        <w:left w:val="none" w:sz="0" w:space="0" w:color="auto"/>
        <w:bottom w:val="none" w:sz="0" w:space="0" w:color="auto"/>
        <w:right w:val="none" w:sz="0" w:space="0" w:color="auto"/>
      </w:divBdr>
      <w:divsChild>
        <w:div w:id="1119834730">
          <w:marLeft w:val="0"/>
          <w:marRight w:val="0"/>
          <w:marTop w:val="0"/>
          <w:marBottom w:val="0"/>
          <w:divBdr>
            <w:top w:val="none" w:sz="0" w:space="0" w:color="auto"/>
            <w:left w:val="none" w:sz="0" w:space="0" w:color="auto"/>
            <w:bottom w:val="none" w:sz="0" w:space="0" w:color="auto"/>
            <w:right w:val="none" w:sz="0" w:space="0" w:color="auto"/>
          </w:divBdr>
          <w:divsChild>
            <w:div w:id="991249174">
              <w:marLeft w:val="0"/>
              <w:marRight w:val="0"/>
              <w:marTop w:val="0"/>
              <w:marBottom w:val="0"/>
              <w:divBdr>
                <w:top w:val="none" w:sz="0" w:space="0" w:color="auto"/>
                <w:left w:val="none" w:sz="0" w:space="0" w:color="auto"/>
                <w:bottom w:val="none" w:sz="0" w:space="0" w:color="auto"/>
                <w:right w:val="none" w:sz="0" w:space="0" w:color="auto"/>
              </w:divBdr>
              <w:divsChild>
                <w:div w:id="2536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5080">
      <w:bodyDiv w:val="1"/>
      <w:marLeft w:val="0"/>
      <w:marRight w:val="0"/>
      <w:marTop w:val="0"/>
      <w:marBottom w:val="0"/>
      <w:divBdr>
        <w:top w:val="none" w:sz="0" w:space="0" w:color="auto"/>
        <w:left w:val="none" w:sz="0" w:space="0" w:color="auto"/>
        <w:bottom w:val="none" w:sz="0" w:space="0" w:color="auto"/>
        <w:right w:val="none" w:sz="0" w:space="0" w:color="auto"/>
      </w:divBdr>
    </w:div>
    <w:div w:id="1500078822">
      <w:bodyDiv w:val="1"/>
      <w:marLeft w:val="0"/>
      <w:marRight w:val="0"/>
      <w:marTop w:val="0"/>
      <w:marBottom w:val="0"/>
      <w:divBdr>
        <w:top w:val="none" w:sz="0" w:space="0" w:color="auto"/>
        <w:left w:val="none" w:sz="0" w:space="0" w:color="auto"/>
        <w:bottom w:val="none" w:sz="0" w:space="0" w:color="auto"/>
        <w:right w:val="none" w:sz="0" w:space="0" w:color="auto"/>
      </w:divBdr>
      <w:divsChild>
        <w:div w:id="1771469321">
          <w:marLeft w:val="0"/>
          <w:marRight w:val="0"/>
          <w:marTop w:val="0"/>
          <w:marBottom w:val="0"/>
          <w:divBdr>
            <w:top w:val="none" w:sz="0" w:space="0" w:color="auto"/>
            <w:left w:val="none" w:sz="0" w:space="0" w:color="auto"/>
            <w:bottom w:val="none" w:sz="0" w:space="0" w:color="auto"/>
            <w:right w:val="none" w:sz="0" w:space="0" w:color="auto"/>
          </w:divBdr>
          <w:divsChild>
            <w:div w:id="1395816946">
              <w:marLeft w:val="0"/>
              <w:marRight w:val="0"/>
              <w:marTop w:val="0"/>
              <w:marBottom w:val="0"/>
              <w:divBdr>
                <w:top w:val="none" w:sz="0" w:space="0" w:color="auto"/>
                <w:left w:val="none" w:sz="0" w:space="0" w:color="auto"/>
                <w:bottom w:val="none" w:sz="0" w:space="0" w:color="auto"/>
                <w:right w:val="none" w:sz="0" w:space="0" w:color="auto"/>
              </w:divBdr>
              <w:divsChild>
                <w:div w:id="9555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5445">
      <w:bodyDiv w:val="1"/>
      <w:marLeft w:val="0"/>
      <w:marRight w:val="0"/>
      <w:marTop w:val="0"/>
      <w:marBottom w:val="0"/>
      <w:divBdr>
        <w:top w:val="none" w:sz="0" w:space="0" w:color="auto"/>
        <w:left w:val="none" w:sz="0" w:space="0" w:color="auto"/>
        <w:bottom w:val="none" w:sz="0" w:space="0" w:color="auto"/>
        <w:right w:val="none" w:sz="0" w:space="0" w:color="auto"/>
      </w:divBdr>
      <w:divsChild>
        <w:div w:id="678849749">
          <w:marLeft w:val="480"/>
          <w:marRight w:val="0"/>
          <w:marTop w:val="0"/>
          <w:marBottom w:val="0"/>
          <w:divBdr>
            <w:top w:val="none" w:sz="0" w:space="0" w:color="auto"/>
            <w:left w:val="none" w:sz="0" w:space="0" w:color="auto"/>
            <w:bottom w:val="none" w:sz="0" w:space="0" w:color="auto"/>
            <w:right w:val="none" w:sz="0" w:space="0" w:color="auto"/>
          </w:divBdr>
          <w:divsChild>
            <w:div w:id="13073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8047">
      <w:bodyDiv w:val="1"/>
      <w:marLeft w:val="0"/>
      <w:marRight w:val="0"/>
      <w:marTop w:val="0"/>
      <w:marBottom w:val="0"/>
      <w:divBdr>
        <w:top w:val="none" w:sz="0" w:space="0" w:color="auto"/>
        <w:left w:val="none" w:sz="0" w:space="0" w:color="auto"/>
        <w:bottom w:val="none" w:sz="0" w:space="0" w:color="auto"/>
        <w:right w:val="none" w:sz="0" w:space="0" w:color="auto"/>
      </w:divBdr>
    </w:div>
    <w:div w:id="1602646919">
      <w:bodyDiv w:val="1"/>
      <w:marLeft w:val="0"/>
      <w:marRight w:val="0"/>
      <w:marTop w:val="0"/>
      <w:marBottom w:val="0"/>
      <w:divBdr>
        <w:top w:val="none" w:sz="0" w:space="0" w:color="auto"/>
        <w:left w:val="none" w:sz="0" w:space="0" w:color="auto"/>
        <w:bottom w:val="none" w:sz="0" w:space="0" w:color="auto"/>
        <w:right w:val="none" w:sz="0" w:space="0" w:color="auto"/>
      </w:divBdr>
      <w:divsChild>
        <w:div w:id="817693168">
          <w:marLeft w:val="480"/>
          <w:marRight w:val="0"/>
          <w:marTop w:val="0"/>
          <w:marBottom w:val="0"/>
          <w:divBdr>
            <w:top w:val="none" w:sz="0" w:space="0" w:color="auto"/>
            <w:left w:val="none" w:sz="0" w:space="0" w:color="auto"/>
            <w:bottom w:val="none" w:sz="0" w:space="0" w:color="auto"/>
            <w:right w:val="none" w:sz="0" w:space="0" w:color="auto"/>
          </w:divBdr>
          <w:divsChild>
            <w:div w:id="12903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6990">
      <w:bodyDiv w:val="1"/>
      <w:marLeft w:val="0"/>
      <w:marRight w:val="0"/>
      <w:marTop w:val="0"/>
      <w:marBottom w:val="0"/>
      <w:divBdr>
        <w:top w:val="none" w:sz="0" w:space="0" w:color="auto"/>
        <w:left w:val="none" w:sz="0" w:space="0" w:color="auto"/>
        <w:bottom w:val="none" w:sz="0" w:space="0" w:color="auto"/>
        <w:right w:val="none" w:sz="0" w:space="0" w:color="auto"/>
      </w:divBdr>
    </w:div>
    <w:div w:id="1749304593">
      <w:bodyDiv w:val="1"/>
      <w:marLeft w:val="0"/>
      <w:marRight w:val="0"/>
      <w:marTop w:val="0"/>
      <w:marBottom w:val="0"/>
      <w:divBdr>
        <w:top w:val="none" w:sz="0" w:space="0" w:color="auto"/>
        <w:left w:val="none" w:sz="0" w:space="0" w:color="auto"/>
        <w:bottom w:val="none" w:sz="0" w:space="0" w:color="auto"/>
        <w:right w:val="none" w:sz="0" w:space="0" w:color="auto"/>
      </w:divBdr>
      <w:divsChild>
        <w:div w:id="2013292157">
          <w:marLeft w:val="480"/>
          <w:marRight w:val="0"/>
          <w:marTop w:val="0"/>
          <w:marBottom w:val="0"/>
          <w:divBdr>
            <w:top w:val="none" w:sz="0" w:space="0" w:color="auto"/>
            <w:left w:val="none" w:sz="0" w:space="0" w:color="auto"/>
            <w:bottom w:val="none" w:sz="0" w:space="0" w:color="auto"/>
            <w:right w:val="none" w:sz="0" w:space="0" w:color="auto"/>
          </w:divBdr>
          <w:divsChild>
            <w:div w:id="14927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0417">
      <w:bodyDiv w:val="1"/>
      <w:marLeft w:val="0"/>
      <w:marRight w:val="0"/>
      <w:marTop w:val="0"/>
      <w:marBottom w:val="0"/>
      <w:divBdr>
        <w:top w:val="none" w:sz="0" w:space="0" w:color="auto"/>
        <w:left w:val="none" w:sz="0" w:space="0" w:color="auto"/>
        <w:bottom w:val="none" w:sz="0" w:space="0" w:color="auto"/>
        <w:right w:val="none" w:sz="0" w:space="0" w:color="auto"/>
      </w:divBdr>
    </w:div>
    <w:div w:id="1756783666">
      <w:bodyDiv w:val="1"/>
      <w:marLeft w:val="0"/>
      <w:marRight w:val="0"/>
      <w:marTop w:val="0"/>
      <w:marBottom w:val="0"/>
      <w:divBdr>
        <w:top w:val="none" w:sz="0" w:space="0" w:color="auto"/>
        <w:left w:val="none" w:sz="0" w:space="0" w:color="auto"/>
        <w:bottom w:val="none" w:sz="0" w:space="0" w:color="auto"/>
        <w:right w:val="none" w:sz="0" w:space="0" w:color="auto"/>
      </w:divBdr>
    </w:div>
    <w:div w:id="1852180222">
      <w:bodyDiv w:val="1"/>
      <w:marLeft w:val="0"/>
      <w:marRight w:val="0"/>
      <w:marTop w:val="0"/>
      <w:marBottom w:val="0"/>
      <w:divBdr>
        <w:top w:val="none" w:sz="0" w:space="0" w:color="auto"/>
        <w:left w:val="none" w:sz="0" w:space="0" w:color="auto"/>
        <w:bottom w:val="none" w:sz="0" w:space="0" w:color="auto"/>
        <w:right w:val="none" w:sz="0" w:space="0" w:color="auto"/>
      </w:divBdr>
      <w:divsChild>
        <w:div w:id="307177040">
          <w:marLeft w:val="480"/>
          <w:marRight w:val="0"/>
          <w:marTop w:val="0"/>
          <w:marBottom w:val="0"/>
          <w:divBdr>
            <w:top w:val="none" w:sz="0" w:space="0" w:color="auto"/>
            <w:left w:val="none" w:sz="0" w:space="0" w:color="auto"/>
            <w:bottom w:val="none" w:sz="0" w:space="0" w:color="auto"/>
            <w:right w:val="none" w:sz="0" w:space="0" w:color="auto"/>
          </w:divBdr>
          <w:divsChild>
            <w:div w:id="19151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732">
      <w:bodyDiv w:val="1"/>
      <w:marLeft w:val="0"/>
      <w:marRight w:val="0"/>
      <w:marTop w:val="0"/>
      <w:marBottom w:val="0"/>
      <w:divBdr>
        <w:top w:val="none" w:sz="0" w:space="0" w:color="auto"/>
        <w:left w:val="none" w:sz="0" w:space="0" w:color="auto"/>
        <w:bottom w:val="none" w:sz="0" w:space="0" w:color="auto"/>
        <w:right w:val="none" w:sz="0" w:space="0" w:color="auto"/>
      </w:divBdr>
    </w:div>
    <w:div w:id="1900356886">
      <w:bodyDiv w:val="1"/>
      <w:marLeft w:val="0"/>
      <w:marRight w:val="0"/>
      <w:marTop w:val="0"/>
      <w:marBottom w:val="0"/>
      <w:divBdr>
        <w:top w:val="none" w:sz="0" w:space="0" w:color="auto"/>
        <w:left w:val="none" w:sz="0" w:space="0" w:color="auto"/>
        <w:bottom w:val="none" w:sz="0" w:space="0" w:color="auto"/>
        <w:right w:val="none" w:sz="0" w:space="0" w:color="auto"/>
      </w:divBdr>
      <w:divsChild>
        <w:div w:id="1993676961">
          <w:marLeft w:val="0"/>
          <w:marRight w:val="0"/>
          <w:marTop w:val="0"/>
          <w:marBottom w:val="0"/>
          <w:divBdr>
            <w:top w:val="none" w:sz="0" w:space="0" w:color="auto"/>
            <w:left w:val="none" w:sz="0" w:space="0" w:color="auto"/>
            <w:bottom w:val="none" w:sz="0" w:space="0" w:color="auto"/>
            <w:right w:val="none" w:sz="0" w:space="0" w:color="auto"/>
          </w:divBdr>
          <w:divsChild>
            <w:div w:id="1230077170">
              <w:marLeft w:val="0"/>
              <w:marRight w:val="0"/>
              <w:marTop w:val="0"/>
              <w:marBottom w:val="0"/>
              <w:divBdr>
                <w:top w:val="none" w:sz="0" w:space="0" w:color="auto"/>
                <w:left w:val="none" w:sz="0" w:space="0" w:color="auto"/>
                <w:bottom w:val="none" w:sz="0" w:space="0" w:color="auto"/>
                <w:right w:val="none" w:sz="0" w:space="0" w:color="auto"/>
              </w:divBdr>
              <w:divsChild>
                <w:div w:id="4864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egumevirus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49C95-9CD2-4DC4-9E41-CE99BD6D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4519</Words>
  <Characters>25763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30222</CharactersWithSpaces>
  <SharedDoc>false</SharedDoc>
  <HLinks>
    <vt:vector size="180" baseType="variant">
      <vt:variant>
        <vt:i4>5570582</vt:i4>
      </vt:variant>
      <vt:variant>
        <vt:i4>87</vt:i4>
      </vt:variant>
      <vt:variant>
        <vt:i4>0</vt:i4>
      </vt:variant>
      <vt:variant>
        <vt:i4>5</vt:i4>
      </vt:variant>
      <vt:variant>
        <vt:lpwstr>https://doi.org/10.1111/j.1672-9609.2005.00007.x</vt:lpwstr>
      </vt:variant>
      <vt:variant>
        <vt:lpwstr/>
      </vt:variant>
      <vt:variant>
        <vt:i4>4849743</vt:i4>
      </vt:variant>
      <vt:variant>
        <vt:i4>84</vt:i4>
      </vt:variant>
      <vt:variant>
        <vt:i4>0</vt:i4>
      </vt:variant>
      <vt:variant>
        <vt:i4>5</vt:i4>
      </vt:variant>
      <vt:variant>
        <vt:lpwstr>https://doi.org/10.1111/mpp.12946</vt:lpwstr>
      </vt:variant>
      <vt:variant>
        <vt:lpwstr/>
      </vt:variant>
      <vt:variant>
        <vt:i4>8257574</vt:i4>
      </vt:variant>
      <vt:variant>
        <vt:i4>81</vt:i4>
      </vt:variant>
      <vt:variant>
        <vt:i4>0</vt:i4>
      </vt:variant>
      <vt:variant>
        <vt:i4>5</vt:i4>
      </vt:variant>
      <vt:variant>
        <vt:lpwstr>https://doi.org/10.1093/ee/24.2.332</vt:lpwstr>
      </vt:variant>
      <vt:variant>
        <vt:lpwstr/>
      </vt:variant>
      <vt:variant>
        <vt:i4>5767253</vt:i4>
      </vt:variant>
      <vt:variant>
        <vt:i4>78</vt:i4>
      </vt:variant>
      <vt:variant>
        <vt:i4>0</vt:i4>
      </vt:variant>
      <vt:variant>
        <vt:i4>5</vt:i4>
      </vt:variant>
      <vt:variant>
        <vt:lpwstr>https://doi.org/10.1093/ee/nvz033</vt:lpwstr>
      </vt:variant>
      <vt:variant>
        <vt:lpwstr/>
      </vt:variant>
      <vt:variant>
        <vt:i4>7471164</vt:i4>
      </vt:variant>
      <vt:variant>
        <vt:i4>75</vt:i4>
      </vt:variant>
      <vt:variant>
        <vt:i4>0</vt:i4>
      </vt:variant>
      <vt:variant>
        <vt:i4>5</vt:i4>
      </vt:variant>
      <vt:variant>
        <vt:lpwstr>https://doi.org/10.2134/agronj2004.1266</vt:lpwstr>
      </vt:variant>
      <vt:variant>
        <vt:lpwstr/>
      </vt:variant>
      <vt:variant>
        <vt:i4>4980815</vt:i4>
      </vt:variant>
      <vt:variant>
        <vt:i4>72</vt:i4>
      </vt:variant>
      <vt:variant>
        <vt:i4>0</vt:i4>
      </vt:variant>
      <vt:variant>
        <vt:i4>5</vt:i4>
      </vt:variant>
      <vt:variant>
        <vt:lpwstr>https://doi.org/10.1603/0046-225X(2008)37%5b592:EOAAWH%5d2.0.CO;2</vt:lpwstr>
      </vt:variant>
      <vt:variant>
        <vt:lpwstr/>
      </vt:variant>
      <vt:variant>
        <vt:i4>589825</vt:i4>
      </vt:variant>
      <vt:variant>
        <vt:i4>69</vt:i4>
      </vt:variant>
      <vt:variant>
        <vt:i4>0</vt:i4>
      </vt:variant>
      <vt:variant>
        <vt:i4>5</vt:i4>
      </vt:variant>
      <vt:variant>
        <vt:lpwstr>https://doi.org/10.1016/S0065-3527(06)67012-7</vt:lpwstr>
      </vt:variant>
      <vt:variant>
        <vt:lpwstr/>
      </vt:variant>
      <vt:variant>
        <vt:i4>5832771</vt:i4>
      </vt:variant>
      <vt:variant>
        <vt:i4>66</vt:i4>
      </vt:variant>
      <vt:variant>
        <vt:i4>0</vt:i4>
      </vt:variant>
      <vt:variant>
        <vt:i4>5</vt:i4>
      </vt:variant>
      <vt:variant>
        <vt:lpwstr>https://doi.org/10.1146/annurev.ento.51.110104.151107</vt:lpwstr>
      </vt:variant>
      <vt:variant>
        <vt:lpwstr/>
      </vt:variant>
      <vt:variant>
        <vt:i4>8192040</vt:i4>
      </vt:variant>
      <vt:variant>
        <vt:i4>63</vt:i4>
      </vt:variant>
      <vt:variant>
        <vt:i4>0</vt:i4>
      </vt:variant>
      <vt:variant>
        <vt:i4>5</vt:i4>
      </vt:variant>
      <vt:variant>
        <vt:lpwstr>https://doi.org/10.1146/annurev-phyto-080417-050133</vt:lpwstr>
      </vt:variant>
      <vt:variant>
        <vt:lpwstr/>
      </vt:variant>
      <vt:variant>
        <vt:i4>4522052</vt:i4>
      </vt:variant>
      <vt:variant>
        <vt:i4>60</vt:i4>
      </vt:variant>
      <vt:variant>
        <vt:i4>0</vt:i4>
      </vt:variant>
      <vt:variant>
        <vt:i4>5</vt:i4>
      </vt:variant>
      <vt:variant>
        <vt:lpwstr>https://doi.org/10.1016/j.foreco.2007.11.031</vt:lpwstr>
      </vt:variant>
      <vt:variant>
        <vt:lpwstr/>
      </vt:variant>
      <vt:variant>
        <vt:i4>3539043</vt:i4>
      </vt:variant>
      <vt:variant>
        <vt:i4>57</vt:i4>
      </vt:variant>
      <vt:variant>
        <vt:i4>0</vt:i4>
      </vt:variant>
      <vt:variant>
        <vt:i4>5</vt:i4>
      </vt:variant>
      <vt:variant>
        <vt:lpwstr>https://doi.org/10.1093/jee/toy188</vt:lpwstr>
      </vt:variant>
      <vt:variant>
        <vt:lpwstr/>
      </vt:variant>
      <vt:variant>
        <vt:i4>5439567</vt:i4>
      </vt:variant>
      <vt:variant>
        <vt:i4>54</vt:i4>
      </vt:variant>
      <vt:variant>
        <vt:i4>0</vt:i4>
      </vt:variant>
      <vt:variant>
        <vt:i4>5</vt:i4>
      </vt:variant>
      <vt:variant>
        <vt:lpwstr>https://doi.org/10.1146/annurev.ento.49.061802.123218</vt:lpwstr>
      </vt:variant>
      <vt:variant>
        <vt:lpwstr/>
      </vt:variant>
      <vt:variant>
        <vt:i4>6684732</vt:i4>
      </vt:variant>
      <vt:variant>
        <vt:i4>51</vt:i4>
      </vt:variant>
      <vt:variant>
        <vt:i4>0</vt:i4>
      </vt:variant>
      <vt:variant>
        <vt:i4>5</vt:i4>
      </vt:variant>
      <vt:variant>
        <vt:lpwstr>https://doi.org/10.1603/0013-8746(2008)101%5b769:ACOFST%5d2.0.CO;2</vt:lpwstr>
      </vt:variant>
      <vt:variant>
        <vt:lpwstr/>
      </vt:variant>
      <vt:variant>
        <vt:i4>2687092</vt:i4>
      </vt:variant>
      <vt:variant>
        <vt:i4>48</vt:i4>
      </vt:variant>
      <vt:variant>
        <vt:i4>0</vt:i4>
      </vt:variant>
      <vt:variant>
        <vt:i4>5</vt:i4>
      </vt:variant>
      <vt:variant>
        <vt:lpwstr>https://doi.org/10.1094/PDIS-02-11-0089</vt:lpwstr>
      </vt:variant>
      <vt:variant>
        <vt:lpwstr/>
      </vt:variant>
      <vt:variant>
        <vt:i4>7340095</vt:i4>
      </vt:variant>
      <vt:variant>
        <vt:i4>45</vt:i4>
      </vt:variant>
      <vt:variant>
        <vt:i4>0</vt:i4>
      </vt:variant>
      <vt:variant>
        <vt:i4>5</vt:i4>
      </vt:variant>
      <vt:variant>
        <vt:lpwstr>https://doi.org/10.2134/agronj2009.0183</vt:lpwstr>
      </vt:variant>
      <vt:variant>
        <vt:lpwstr/>
      </vt:variant>
      <vt:variant>
        <vt:i4>7667745</vt:i4>
      </vt:variant>
      <vt:variant>
        <vt:i4>42</vt:i4>
      </vt:variant>
      <vt:variant>
        <vt:i4>0</vt:i4>
      </vt:variant>
      <vt:variant>
        <vt:i4>5</vt:i4>
      </vt:variant>
      <vt:variant>
        <vt:lpwstr>https://doi.org/10.1093/ee/25.1.68</vt:lpwstr>
      </vt:variant>
      <vt:variant>
        <vt:lpwstr/>
      </vt:variant>
      <vt:variant>
        <vt:i4>5898256</vt:i4>
      </vt:variant>
      <vt:variant>
        <vt:i4>39</vt:i4>
      </vt:variant>
      <vt:variant>
        <vt:i4>0</vt:i4>
      </vt:variant>
      <vt:variant>
        <vt:i4>5</vt:i4>
      </vt:variant>
      <vt:variant>
        <vt:lpwstr>https://doi.org/10.1111/j.1752-4598.2009.00061.x</vt:lpwstr>
      </vt:variant>
      <vt:variant>
        <vt:lpwstr/>
      </vt:variant>
      <vt:variant>
        <vt:i4>2621488</vt:i4>
      </vt:variant>
      <vt:variant>
        <vt:i4>36</vt:i4>
      </vt:variant>
      <vt:variant>
        <vt:i4>0</vt:i4>
      </vt:variant>
      <vt:variant>
        <vt:i4>5</vt:i4>
      </vt:variant>
      <vt:variant>
        <vt:lpwstr>https://doi.org/10.1023/A:1007915408590</vt:lpwstr>
      </vt:variant>
      <vt:variant>
        <vt:lpwstr/>
      </vt:variant>
      <vt:variant>
        <vt:i4>6094920</vt:i4>
      </vt:variant>
      <vt:variant>
        <vt:i4>33</vt:i4>
      </vt:variant>
      <vt:variant>
        <vt:i4>0</vt:i4>
      </vt:variant>
      <vt:variant>
        <vt:i4>5</vt:i4>
      </vt:variant>
      <vt:variant>
        <vt:lpwstr>https://doi.org/10.1016/0167-8809(94)00534-L</vt:lpwstr>
      </vt:variant>
      <vt:variant>
        <vt:lpwstr/>
      </vt:variant>
      <vt:variant>
        <vt:i4>3473525</vt:i4>
      </vt:variant>
      <vt:variant>
        <vt:i4>30</vt:i4>
      </vt:variant>
      <vt:variant>
        <vt:i4>0</vt:i4>
      </vt:variant>
      <vt:variant>
        <vt:i4>5</vt:i4>
      </vt:variant>
      <vt:variant>
        <vt:lpwstr>https://doi.org/10.1111/1365-2664.12693</vt:lpwstr>
      </vt:variant>
      <vt:variant>
        <vt:lpwstr/>
      </vt:variant>
      <vt:variant>
        <vt:i4>5111884</vt:i4>
      </vt:variant>
      <vt:variant>
        <vt:i4>27</vt:i4>
      </vt:variant>
      <vt:variant>
        <vt:i4>0</vt:i4>
      </vt:variant>
      <vt:variant>
        <vt:i4>5</vt:i4>
      </vt:variant>
      <vt:variant>
        <vt:lpwstr>https://doi.org/10.1081/CSS-120030595</vt:lpwstr>
      </vt:variant>
      <vt:variant>
        <vt:lpwstr/>
      </vt:variant>
      <vt:variant>
        <vt:i4>6029402</vt:i4>
      </vt:variant>
      <vt:variant>
        <vt:i4>24</vt:i4>
      </vt:variant>
      <vt:variant>
        <vt:i4>0</vt:i4>
      </vt:variant>
      <vt:variant>
        <vt:i4>5</vt:i4>
      </vt:variant>
      <vt:variant>
        <vt:lpwstr>https://doi.org/10.1111/aab.12239</vt:lpwstr>
      </vt:variant>
      <vt:variant>
        <vt:lpwstr/>
      </vt:variant>
      <vt:variant>
        <vt:i4>5832792</vt:i4>
      </vt:variant>
      <vt:variant>
        <vt:i4>21</vt:i4>
      </vt:variant>
      <vt:variant>
        <vt:i4>0</vt:i4>
      </vt:variant>
      <vt:variant>
        <vt:i4>5</vt:i4>
      </vt:variant>
      <vt:variant>
        <vt:lpwstr>https://doi.org/10.1111/jen.12724</vt:lpwstr>
      </vt:variant>
      <vt:variant>
        <vt:lpwstr/>
      </vt:variant>
      <vt:variant>
        <vt:i4>1638490</vt:i4>
      </vt:variant>
      <vt:variant>
        <vt:i4>18</vt:i4>
      </vt:variant>
      <vt:variant>
        <vt:i4>0</vt:i4>
      </vt:variant>
      <vt:variant>
        <vt:i4>5</vt:i4>
      </vt:variant>
      <vt:variant>
        <vt:lpwstr>https://doi.org/10.1007/978-90-481-8601-3</vt:lpwstr>
      </vt:variant>
      <vt:variant>
        <vt:lpwstr/>
      </vt:variant>
      <vt:variant>
        <vt:i4>6225985</vt:i4>
      </vt:variant>
      <vt:variant>
        <vt:i4>15</vt:i4>
      </vt:variant>
      <vt:variant>
        <vt:i4>0</vt:i4>
      </vt:variant>
      <vt:variant>
        <vt:i4>5</vt:i4>
      </vt:variant>
      <vt:variant>
        <vt:lpwstr>https://doi.org/10.1002/ecy.2879</vt:lpwstr>
      </vt:variant>
      <vt:variant>
        <vt:lpwstr/>
      </vt:variant>
      <vt:variant>
        <vt:i4>5439554</vt:i4>
      </vt:variant>
      <vt:variant>
        <vt:i4>12</vt:i4>
      </vt:variant>
      <vt:variant>
        <vt:i4>0</vt:i4>
      </vt:variant>
      <vt:variant>
        <vt:i4>5</vt:i4>
      </vt:variant>
      <vt:variant>
        <vt:lpwstr>https://doi.org/10.1002/ecy.2449</vt:lpwstr>
      </vt:variant>
      <vt:variant>
        <vt:lpwstr/>
      </vt:variant>
      <vt:variant>
        <vt:i4>327756</vt:i4>
      </vt:variant>
      <vt:variant>
        <vt:i4>9</vt:i4>
      </vt:variant>
      <vt:variant>
        <vt:i4>0</vt:i4>
      </vt:variant>
      <vt:variant>
        <vt:i4>5</vt:i4>
      </vt:variant>
      <vt:variant>
        <vt:lpwstr>https://doi.org/10.1890/14-0250.1</vt:lpwstr>
      </vt:variant>
      <vt:variant>
        <vt:lpwstr/>
      </vt:variant>
      <vt:variant>
        <vt:i4>5242897</vt:i4>
      </vt:variant>
      <vt:variant>
        <vt:i4>6</vt:i4>
      </vt:variant>
      <vt:variant>
        <vt:i4>0</vt:i4>
      </vt:variant>
      <vt:variant>
        <vt:i4>5</vt:i4>
      </vt:variant>
      <vt:variant>
        <vt:lpwstr>https://doi.org/10.1046/j.0021-8901.2007.01332.x</vt:lpwstr>
      </vt:variant>
      <vt:variant>
        <vt:lpwstr/>
      </vt:variant>
      <vt:variant>
        <vt:i4>4915267</vt:i4>
      </vt:variant>
      <vt:variant>
        <vt:i4>3</vt:i4>
      </vt:variant>
      <vt:variant>
        <vt:i4>0</vt:i4>
      </vt:variant>
      <vt:variant>
        <vt:i4>5</vt:i4>
      </vt:variant>
      <vt:variant>
        <vt:lpwstr>https://doi.org/10.1371/journal.pone.0091678</vt:lpwstr>
      </vt:variant>
      <vt:variant>
        <vt:lpwstr/>
      </vt:variant>
      <vt:variant>
        <vt:i4>6160478</vt:i4>
      </vt:variant>
      <vt:variant>
        <vt:i4>0</vt:i4>
      </vt:variant>
      <vt:variant>
        <vt:i4>0</vt:i4>
      </vt:variant>
      <vt:variant>
        <vt:i4>5</vt:i4>
      </vt:variant>
      <vt:variant>
        <vt:lpwstr>https://doi.org/10.1046/j.1439-037X.1999.00249.x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22</cp:revision>
  <cp:lastPrinted>2022-01-14T18:30:00Z</cp:lastPrinted>
  <dcterms:created xsi:type="dcterms:W3CDTF">2022-02-05T00:36:00Z</dcterms:created>
  <dcterms:modified xsi:type="dcterms:W3CDTF">2022-03-17T13:41:00Z</dcterms:modified>
</cp:coreProperties>
</file>